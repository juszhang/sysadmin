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2B" w:rsidRPr="00E82B2B" w:rsidRDefault="00E82B2B" w:rsidP="00E82B2B">
      <w:pPr>
        <w:shd w:val="clear" w:color="auto" w:fill="FFFFFF"/>
        <w:spacing w:after="195" w:line="240" w:lineRule="auto"/>
        <w:outlineLvl w:val="0"/>
        <w:rPr>
          <w:rFonts w:ascii="IBM Plex Sans" w:eastAsia="Times New Roman" w:hAnsi="IBM Plex Sans" w:cs="Times New Roman"/>
          <w:color w:val="2D2D2D"/>
          <w:kern w:val="36"/>
          <w:sz w:val="36"/>
          <w:szCs w:val="36"/>
        </w:rPr>
      </w:pPr>
      <w:proofErr w:type="gramStart"/>
      <w:r w:rsidRPr="00E82B2B">
        <w:rPr>
          <w:rFonts w:ascii="IBM Plex Sans" w:eastAsia="Times New Roman" w:hAnsi="IBM Plex Sans" w:cs="Times New Roman"/>
          <w:color w:val="2D2D2D"/>
          <w:kern w:val="36"/>
          <w:sz w:val="36"/>
          <w:szCs w:val="36"/>
        </w:rPr>
        <w:t>Step by Step</w:t>
      </w:r>
      <w:proofErr w:type="gramEnd"/>
      <w:r w:rsidRPr="00E82B2B">
        <w:rPr>
          <w:rFonts w:ascii="IBM Plex Sans" w:eastAsia="Times New Roman" w:hAnsi="IBM Plex Sans" w:cs="Times New Roman"/>
          <w:color w:val="2D2D2D"/>
          <w:kern w:val="36"/>
          <w:sz w:val="36"/>
          <w:szCs w:val="36"/>
        </w:rPr>
        <w:t xml:space="preserve"> </w:t>
      </w:r>
      <w:proofErr w:type="spellStart"/>
      <w:r w:rsidRPr="00E82B2B">
        <w:rPr>
          <w:rFonts w:ascii="IBM Plex Sans" w:eastAsia="Times New Roman" w:hAnsi="IBM Plex Sans" w:cs="Times New Roman"/>
          <w:color w:val="2D2D2D"/>
          <w:kern w:val="36"/>
          <w:sz w:val="36"/>
          <w:szCs w:val="36"/>
        </w:rPr>
        <w:t>OpenLDAP</w:t>
      </w:r>
      <w:proofErr w:type="spellEnd"/>
      <w:r w:rsidRPr="00E82B2B">
        <w:rPr>
          <w:rFonts w:ascii="IBM Plex Sans" w:eastAsia="Times New Roman" w:hAnsi="IBM Plex Sans" w:cs="Times New Roman"/>
          <w:color w:val="2D2D2D"/>
          <w:kern w:val="36"/>
          <w:sz w:val="36"/>
          <w:szCs w:val="36"/>
        </w:rPr>
        <w:t xml:space="preserve"> Server Configuration on CentOS 7 / RHEL 7</w:t>
      </w:r>
    </w:p>
    <w:p w:rsidR="00E82B2B" w:rsidRPr="00E82B2B" w:rsidRDefault="00E82B2B" w:rsidP="00E82B2B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3A3A3A"/>
          <w:sz w:val="18"/>
          <w:szCs w:val="18"/>
        </w:rPr>
      </w:pPr>
      <w:hyperlink r:id="rId4" w:tooltip="Browse Author Articles" w:history="1">
        <w:r w:rsidRPr="00E82B2B">
          <w:rPr>
            <w:rFonts w:ascii="IBM Plex Sans" w:eastAsia="Times New Roman" w:hAnsi="IBM Plex Sans" w:cs="Times New Roman"/>
            <w:color w:val="0000FF"/>
            <w:sz w:val="18"/>
            <w:szCs w:val="18"/>
          </w:rPr>
          <w:t>By </w:t>
        </w:r>
        <w:r w:rsidRPr="00E82B2B">
          <w:rPr>
            <w:rFonts w:ascii="IBM Plex Sans" w:eastAsia="Times New Roman" w:hAnsi="IBM Plex Sans" w:cs="Times New Roman"/>
            <w:b/>
            <w:bCs/>
            <w:color w:val="4D4D4D"/>
            <w:sz w:val="18"/>
            <w:szCs w:val="18"/>
          </w:rPr>
          <w:t>Raj</w:t>
        </w:r>
      </w:hyperlink>
      <w:r w:rsidRPr="00E82B2B">
        <w:rPr>
          <w:rFonts w:ascii="IBM Plex Sans" w:eastAsia="Times New Roman" w:hAnsi="IBM Plex Sans" w:cs="Times New Roman"/>
          <w:color w:val="3A3A3A"/>
          <w:sz w:val="18"/>
          <w:szCs w:val="18"/>
        </w:rPr>
        <w:t> Last updated </w:t>
      </w:r>
      <w:r w:rsidRPr="00E82B2B">
        <w:rPr>
          <w:rFonts w:ascii="IBM Plex Sans" w:eastAsia="Times New Roman" w:hAnsi="IBM Plex Sans" w:cs="Times New Roman"/>
          <w:b/>
          <w:bCs/>
          <w:color w:val="4D4D4D"/>
          <w:sz w:val="18"/>
          <w:szCs w:val="18"/>
        </w:rPr>
        <w:t>Apr 3, 2018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hyperlink r:id="rId5" w:history="1">
        <w:proofErr w:type="spellStart"/>
        <w:r>
          <w:rPr>
            <w:rStyle w:val="Hyperlink"/>
            <w:rFonts w:ascii="IBM Plex Sans" w:hAnsi="IBM Plex Sans"/>
            <w:b/>
            <w:bCs/>
            <w:color w:val="CE0400"/>
          </w:rPr>
          <w:t>OpenLDAP</w:t>
        </w:r>
        <w:proofErr w:type="spellEnd"/>
      </w:hyperlink>
      <w:r>
        <w:rPr>
          <w:rFonts w:ascii="IBM Plex Sans" w:hAnsi="IBM Plex Sans"/>
          <w:color w:val="000000"/>
        </w:rPr>
        <w:t xml:space="preserve"> is an open-source implementation of Lightweight Directory Access Protocol developed by </w:t>
      </w:r>
      <w:proofErr w:type="spellStart"/>
      <w:r>
        <w:rPr>
          <w:rFonts w:ascii="IBM Plex Sans" w:hAnsi="IBM Plex Sans"/>
          <w:color w:val="000000"/>
        </w:rPr>
        <w:t>OpenLDAP</w:t>
      </w:r>
      <w:proofErr w:type="spellEnd"/>
      <w:r>
        <w:rPr>
          <w:rFonts w:ascii="IBM Plex Sans" w:hAnsi="IBM Plex Sans"/>
          <w:color w:val="000000"/>
        </w:rPr>
        <w:t xml:space="preserve"> project. LDAP is an Internet protocol that email and other programs use to look up contact information from a server. It </w:t>
      </w:r>
      <w:proofErr w:type="gramStart"/>
      <w:r>
        <w:rPr>
          <w:rFonts w:ascii="IBM Plex Sans" w:hAnsi="IBM Plex Sans"/>
          <w:color w:val="000000"/>
        </w:rPr>
        <w:t>is released</w:t>
      </w:r>
      <w:proofErr w:type="gramEnd"/>
      <w:r>
        <w:rPr>
          <w:rFonts w:ascii="IBM Plex Sans" w:hAnsi="IBM Plex Sans"/>
          <w:color w:val="000000"/>
        </w:rPr>
        <w:t xml:space="preserve"> under </w:t>
      </w:r>
      <w:proofErr w:type="spellStart"/>
      <w:r>
        <w:rPr>
          <w:rFonts w:ascii="IBM Plex Sans" w:hAnsi="IBM Plex Sans"/>
          <w:color w:val="000000"/>
        </w:rPr>
        <w:t>OpenLDAP</w:t>
      </w:r>
      <w:proofErr w:type="spellEnd"/>
      <w:r>
        <w:rPr>
          <w:rFonts w:ascii="IBM Plex Sans" w:hAnsi="IBM Plex Sans"/>
          <w:color w:val="000000"/>
        </w:rPr>
        <w:t xml:space="preserve"> public license; it is available for all major Linux distributions, AIX, Android, HP-UX, OS X, Solaris, Windows and z/OS.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It functions as a relational database in certain ways and </w:t>
      </w:r>
      <w:proofErr w:type="gramStart"/>
      <w:r>
        <w:rPr>
          <w:rFonts w:ascii="IBM Plex Sans" w:hAnsi="IBM Plex Sans"/>
          <w:color w:val="000000"/>
        </w:rPr>
        <w:t>can be used</w:t>
      </w:r>
      <w:proofErr w:type="gramEnd"/>
      <w:r>
        <w:rPr>
          <w:rFonts w:ascii="IBM Plex Sans" w:hAnsi="IBM Plex Sans"/>
          <w:color w:val="000000"/>
        </w:rPr>
        <w:t xml:space="preserve"> to store any information. LDAP is not limited to store the information; it </w:t>
      </w:r>
      <w:proofErr w:type="gramStart"/>
      <w:r>
        <w:rPr>
          <w:rFonts w:ascii="IBM Plex Sans" w:hAnsi="IBM Plex Sans"/>
          <w:color w:val="000000"/>
        </w:rPr>
        <w:t>is also used</w:t>
      </w:r>
      <w:proofErr w:type="gramEnd"/>
      <w:r>
        <w:rPr>
          <w:rFonts w:ascii="IBM Plex Sans" w:hAnsi="IBM Plex Sans"/>
          <w:color w:val="000000"/>
        </w:rPr>
        <w:t xml:space="preserve"> as a backend database for “single sign-on” where one password for a user is shared between many services.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In this tutorial, we will configure </w:t>
      </w:r>
      <w:proofErr w:type="spellStart"/>
      <w:r>
        <w:rPr>
          <w:rFonts w:ascii="IBM Plex Sans" w:hAnsi="IBM Plex Sans"/>
          <w:color w:val="000000"/>
        </w:rPr>
        <w:t>OpenLDAP</w:t>
      </w:r>
      <w:proofErr w:type="spellEnd"/>
      <w:r>
        <w:rPr>
          <w:rFonts w:ascii="IBM Plex Sans" w:hAnsi="IBM Plex Sans"/>
          <w:color w:val="000000"/>
        </w:rPr>
        <w:t xml:space="preserve"> for centralized login where the users use the single account to log in to multiple servers.</w:t>
      </w:r>
    </w:p>
    <w:p w:rsidR="00E82B2B" w:rsidRDefault="00E82B2B" w:rsidP="00E82B2B">
      <w:pPr>
        <w:shd w:val="clear" w:color="auto" w:fill="BDE5F8"/>
        <w:rPr>
          <w:rFonts w:ascii="IBM Plex Sans" w:hAnsi="IBM Plex Sans"/>
          <w:color w:val="00529B"/>
        </w:rPr>
      </w:pPr>
      <w:r>
        <w:rPr>
          <w:rFonts w:ascii="IBM Plex Sans" w:hAnsi="IBM Plex Sans"/>
          <w:color w:val="00529B"/>
        </w:rPr>
        <w:t xml:space="preserve">This post covers only the </w:t>
      </w:r>
      <w:proofErr w:type="spellStart"/>
      <w:r>
        <w:rPr>
          <w:rFonts w:ascii="IBM Plex Sans" w:hAnsi="IBM Plex Sans"/>
          <w:color w:val="00529B"/>
        </w:rPr>
        <w:t>OpenLDAP</w:t>
      </w:r>
      <w:proofErr w:type="spellEnd"/>
      <w:r>
        <w:rPr>
          <w:rFonts w:ascii="IBM Plex Sans" w:hAnsi="IBM Plex Sans"/>
          <w:color w:val="00529B"/>
        </w:rPr>
        <w:t xml:space="preserve"> configuration without SSL. If you would like to configure </w:t>
      </w:r>
      <w:proofErr w:type="spellStart"/>
      <w:r>
        <w:rPr>
          <w:rFonts w:ascii="IBM Plex Sans" w:hAnsi="IBM Plex Sans"/>
          <w:color w:val="00529B"/>
        </w:rPr>
        <w:t>OpenLDAP</w:t>
      </w:r>
      <w:proofErr w:type="spellEnd"/>
      <w:r>
        <w:rPr>
          <w:rFonts w:ascii="IBM Plex Sans" w:hAnsi="IBM Plex Sans"/>
          <w:color w:val="00529B"/>
        </w:rPr>
        <w:t xml:space="preserve"> with SSL, then follow the below link after you complete this post.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READ</w:t>
      </w:r>
      <w:r>
        <w:rPr>
          <w:rFonts w:ascii="IBM Plex Sans" w:hAnsi="IBM Plex Sans"/>
          <w:color w:val="000000"/>
        </w:rPr>
        <w:t>: </w:t>
      </w:r>
      <w:del w:id="0" w:author="Unknown">
        <w:r>
          <w:rPr>
            <w:rStyle w:val="Strong"/>
            <w:rFonts w:ascii="IBM Plex Sans" w:hAnsi="IBM Plex Sans"/>
            <w:color w:val="FF0000"/>
            <w:u w:val="single"/>
          </w:rPr>
          <w:delText>How to configure OpenLDAP with SSL on CentOS 7 / RHEL 7</w:delText>
        </w:r>
      </w:del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Environment</w:t>
      </w:r>
    </w:p>
    <w:tbl>
      <w:tblPr>
        <w:tblW w:w="6226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407"/>
        <w:gridCol w:w="1202"/>
        <w:gridCol w:w="1514"/>
      </w:tblGrid>
      <w:tr w:rsidR="00E82B2B" w:rsidTr="00E82B2B">
        <w:trPr>
          <w:trHeight w:val="492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BM Plex Sans" w:hAnsi="IBM Plex Sans"/>
                <w:b/>
                <w:bCs/>
                <w:color w:val="000000"/>
              </w:rPr>
              <w:t>Host Name</w:t>
            </w:r>
          </w:p>
        </w:tc>
        <w:tc>
          <w:tcPr>
            <w:tcW w:w="1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b/>
                <w:bCs/>
                <w:color w:val="000000"/>
              </w:rPr>
            </w:pPr>
            <w:r>
              <w:rPr>
                <w:rFonts w:ascii="IBM Plex Sans" w:hAnsi="IBM Plex Sans"/>
                <w:b/>
                <w:bCs/>
                <w:color w:val="000000"/>
              </w:rPr>
              <w:t>IP Address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b/>
                <w:bCs/>
                <w:color w:val="000000"/>
              </w:rPr>
            </w:pPr>
            <w:r>
              <w:rPr>
                <w:rFonts w:ascii="IBM Plex Sans" w:hAnsi="IBM Plex Sans"/>
                <w:b/>
                <w:bCs/>
                <w:color w:val="000000"/>
              </w:rPr>
              <w:t>OS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b/>
                <w:bCs/>
                <w:color w:val="000000"/>
              </w:rPr>
            </w:pPr>
            <w:r>
              <w:rPr>
                <w:rFonts w:ascii="IBM Plex Sans" w:hAnsi="IBM Plex Sans"/>
                <w:b/>
                <w:bCs/>
                <w:color w:val="000000"/>
              </w:rPr>
              <w:t>Purpose</w:t>
            </w:r>
          </w:p>
        </w:tc>
      </w:tr>
      <w:tr w:rsidR="00E82B2B" w:rsidTr="00E82B2B">
        <w:trPr>
          <w:trHeight w:val="609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proofErr w:type="spellStart"/>
            <w:r>
              <w:rPr>
                <w:rFonts w:ascii="IBM Plex Sans" w:hAnsi="IBM Plex Sans"/>
                <w:color w:val="000000"/>
              </w:rPr>
              <w:t>server.itzgeek.local</w:t>
            </w:r>
            <w:proofErr w:type="spellEnd"/>
          </w:p>
        </w:tc>
        <w:tc>
          <w:tcPr>
            <w:tcW w:w="1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192.168.1.10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CentOS 7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LDAP Server</w:t>
            </w:r>
          </w:p>
        </w:tc>
      </w:tr>
      <w:tr w:rsidR="00E82B2B" w:rsidTr="00E82B2B">
        <w:trPr>
          <w:trHeight w:val="465"/>
        </w:trPr>
        <w:tc>
          <w:tcPr>
            <w:tcW w:w="2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proofErr w:type="spellStart"/>
            <w:r>
              <w:rPr>
                <w:rFonts w:ascii="IBM Plex Sans" w:hAnsi="IBM Plex Sans"/>
                <w:color w:val="000000"/>
              </w:rPr>
              <w:t>client.itzgeek.local</w:t>
            </w:r>
            <w:proofErr w:type="spellEnd"/>
          </w:p>
        </w:tc>
        <w:tc>
          <w:tcPr>
            <w:tcW w:w="14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192.168.1.20</w:t>
            </w:r>
          </w:p>
        </w:tc>
        <w:tc>
          <w:tcPr>
            <w:tcW w:w="12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CentOS 7</w:t>
            </w:r>
          </w:p>
        </w:tc>
        <w:tc>
          <w:tcPr>
            <w:tcW w:w="15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E82B2B" w:rsidRDefault="00E82B2B">
            <w:pPr>
              <w:spacing w:after="450"/>
              <w:rPr>
                <w:rFonts w:ascii="IBM Plex Sans" w:hAnsi="IBM Plex Sans"/>
                <w:color w:val="000000"/>
              </w:rPr>
            </w:pPr>
            <w:r>
              <w:rPr>
                <w:rFonts w:ascii="IBM Plex Sans" w:hAnsi="IBM Plex Sans"/>
                <w:color w:val="000000"/>
              </w:rPr>
              <w:t>LDAP Client</w:t>
            </w:r>
          </w:p>
        </w:tc>
      </w:tr>
    </w:tbl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Prerequisites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1. Make sure both LDAP server </w:t>
      </w:r>
      <w:r>
        <w:rPr>
          <w:rStyle w:val="Strong"/>
          <w:rFonts w:ascii="IBM Plex Sans" w:hAnsi="IBM Plex Sans"/>
          <w:color w:val="000000"/>
        </w:rPr>
        <w:t>“</w:t>
      </w:r>
      <w:proofErr w:type="spellStart"/>
      <w:r>
        <w:rPr>
          <w:rStyle w:val="Strong"/>
          <w:rFonts w:ascii="IBM Plex Sans" w:hAnsi="IBM Plex Sans"/>
          <w:color w:val="000000"/>
        </w:rPr>
        <w:t>server.itzgeek.local</w:t>
      </w:r>
      <w:proofErr w:type="spellEnd"/>
      <w:r>
        <w:rPr>
          <w:rStyle w:val="Strong"/>
          <w:rFonts w:ascii="IBM Plex Sans" w:hAnsi="IBM Plex Sans"/>
          <w:color w:val="000000"/>
        </w:rPr>
        <w:t>” (192.168.1.10)</w:t>
      </w:r>
      <w:r>
        <w:rPr>
          <w:rFonts w:ascii="IBM Plex Sans" w:hAnsi="IBM Plex Sans"/>
          <w:color w:val="000000"/>
        </w:rPr>
        <w:t> and LDAP client </w:t>
      </w:r>
      <w:r>
        <w:rPr>
          <w:rStyle w:val="Strong"/>
          <w:rFonts w:ascii="IBM Plex Sans" w:hAnsi="IBM Plex Sans"/>
          <w:color w:val="000000"/>
        </w:rPr>
        <w:t>“</w:t>
      </w:r>
      <w:proofErr w:type="spellStart"/>
      <w:r>
        <w:rPr>
          <w:rStyle w:val="Strong"/>
          <w:rFonts w:ascii="IBM Plex Sans" w:hAnsi="IBM Plex Sans"/>
          <w:color w:val="000000"/>
        </w:rPr>
        <w:t>client.itzgeek.local</w:t>
      </w:r>
      <w:proofErr w:type="spellEnd"/>
      <w:r>
        <w:rPr>
          <w:rStyle w:val="Strong"/>
          <w:rFonts w:ascii="IBM Plex Sans" w:hAnsi="IBM Plex Sans"/>
          <w:color w:val="000000"/>
        </w:rPr>
        <w:t>” (192.168.1.20)</w:t>
      </w:r>
      <w:r>
        <w:rPr>
          <w:rFonts w:ascii="IBM Plex Sans" w:hAnsi="IBM Plex Sans"/>
          <w:color w:val="000000"/>
        </w:rPr>
        <w:t> are accessible.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2. Make </w:t>
      </w:r>
      <w:proofErr w:type="gramStart"/>
      <w:r>
        <w:rPr>
          <w:rFonts w:ascii="IBM Plex Sans" w:hAnsi="IBM Plex Sans"/>
          <w:color w:val="000000"/>
        </w:rPr>
        <w:t>an</w:t>
      </w:r>
      <w:proofErr w:type="gramEnd"/>
      <w:r>
        <w:rPr>
          <w:rFonts w:ascii="IBM Plex Sans" w:hAnsi="IBM Plex Sans"/>
          <w:color w:val="000000"/>
        </w:rPr>
        <w:t xml:space="preserve"> host entry on each machine in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/etc/hosts</w:t>
      </w:r>
      <w:r>
        <w:rPr>
          <w:rFonts w:ascii="IBM Plex Sans" w:hAnsi="IBM Plex Sans"/>
          <w:color w:val="000000"/>
        </w:rPr>
        <w:t> for name resolution.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192.168.1.10 </w:t>
      </w:r>
      <w:proofErr w:type="spellStart"/>
      <w:r>
        <w:rPr>
          <w:rFonts w:ascii="Consolas" w:hAnsi="Consolas"/>
          <w:color w:val="FFFFFF"/>
          <w:sz w:val="21"/>
          <w:szCs w:val="21"/>
        </w:rPr>
        <w:t>server.itzgeek.local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server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192.168.1.20 </w:t>
      </w:r>
      <w:proofErr w:type="spellStart"/>
      <w:r>
        <w:rPr>
          <w:rFonts w:ascii="Consolas" w:hAnsi="Consolas"/>
          <w:color w:val="FFFFFF"/>
          <w:sz w:val="21"/>
          <w:szCs w:val="21"/>
        </w:rPr>
        <w:t>client.itzgeek.local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client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OR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lastRenderedPageBreak/>
        <w:t>If you plan to use a hostname instead of IP address, then configure DNS server using the article on </w:t>
      </w:r>
      <w:hyperlink r:id="rId6" w:history="1">
        <w:r>
          <w:rPr>
            <w:rStyle w:val="Hyperlink"/>
            <w:rFonts w:ascii="IBM Plex Sans" w:hAnsi="IBM Plex Sans"/>
            <w:b/>
            <w:bCs/>
            <w:color w:val="CE0400"/>
          </w:rPr>
          <w:t>How to Configure DNS Server on CentOS 7 / RHEL 7</w:t>
        </w:r>
      </w:hyperlink>
      <w:r>
        <w:rPr>
          <w:rFonts w:ascii="IBM Plex Sans" w:hAnsi="IBM Plex Sans"/>
          <w:color w:val="000000"/>
        </w:rPr>
        <w:t>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Here I will use IP address for </w:t>
      </w:r>
      <w:proofErr w:type="gramStart"/>
      <w:r>
        <w:rPr>
          <w:rFonts w:ascii="IBM Plex Sans" w:hAnsi="IBM Plex Sans"/>
          <w:color w:val="000000"/>
        </w:rPr>
        <w:t>all the</w:t>
      </w:r>
      <w:proofErr w:type="gramEnd"/>
      <w:r>
        <w:rPr>
          <w:rFonts w:ascii="IBM Plex Sans" w:hAnsi="IBM Plex Sans"/>
          <w:color w:val="000000"/>
        </w:rPr>
        <w:t xml:space="preserve"> configuration.</w:t>
      </w:r>
    </w:p>
    <w:p w:rsidR="00E82B2B" w:rsidRDefault="00E82B2B" w:rsidP="00E82B2B">
      <w:pPr>
        <w:shd w:val="clear" w:color="auto" w:fill="BDE5F8"/>
        <w:rPr>
          <w:rFonts w:ascii="IBM Plex Sans" w:hAnsi="IBM Plex Sans"/>
          <w:color w:val="00529B"/>
        </w:rPr>
      </w:pPr>
      <w:r>
        <w:rPr>
          <w:rFonts w:ascii="IBM Plex Sans" w:hAnsi="IBM Plex Sans"/>
          <w:color w:val="00529B"/>
        </w:rPr>
        <w:t>If you are planning to Build LDAP server with Replication, then skip this tutorial and visit </w:t>
      </w:r>
      <w:hyperlink r:id="rId7" w:history="1">
        <w:r>
          <w:rPr>
            <w:rStyle w:val="Emphasis"/>
            <w:rFonts w:ascii="IBM Plex Sans" w:hAnsi="IBM Plex Sans"/>
            <w:b/>
            <w:bCs/>
            <w:color w:val="FF9900"/>
          </w:rPr>
          <w:t xml:space="preserve">Configure </w:t>
        </w:r>
        <w:proofErr w:type="spellStart"/>
        <w:r>
          <w:rPr>
            <w:rStyle w:val="Emphasis"/>
            <w:rFonts w:ascii="IBM Plex Sans" w:hAnsi="IBM Plex Sans"/>
            <w:b/>
            <w:bCs/>
            <w:color w:val="FF9900"/>
          </w:rPr>
          <w:t>OpenLDAP</w:t>
        </w:r>
        <w:proofErr w:type="spellEnd"/>
        <w:r>
          <w:rPr>
            <w:rStyle w:val="Emphasis"/>
            <w:rFonts w:ascii="IBM Plex Sans" w:hAnsi="IBM Plex Sans"/>
            <w:b/>
            <w:bCs/>
            <w:color w:val="FF9900"/>
          </w:rPr>
          <w:t xml:space="preserve"> Multi-Master Replication on Linux</w:t>
        </w:r>
      </w:hyperlink>
      <w:r>
        <w:rPr>
          <w:rFonts w:ascii="IBM Plex Sans" w:hAnsi="IBM Plex Sans"/>
          <w:color w:val="00529B"/>
        </w:rPr>
        <w:t>.</w:t>
      </w:r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Install </w:t>
      </w:r>
      <w:proofErr w:type="spellStart"/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OpenLDAP</w:t>
      </w:r>
      <w:proofErr w:type="spellEnd"/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Packages</w:t>
      </w: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br/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Install the following LDAP RPM packages on LDAP server (</w:t>
      </w:r>
      <w:proofErr w:type="spellStart"/>
      <w:r>
        <w:rPr>
          <w:rStyle w:val="Strong"/>
          <w:rFonts w:ascii="IBM Plex Sans" w:hAnsi="IBM Plex Sans"/>
          <w:color w:val="000000"/>
        </w:rPr>
        <w:t>server.itzgeek.local</w:t>
      </w:r>
      <w:proofErr w:type="spellEnd"/>
      <w:r>
        <w:rPr>
          <w:rFonts w:ascii="IBM Plex Sans" w:hAnsi="IBM Plex Sans"/>
          <w:color w:val="000000"/>
        </w:rPr>
        <w:t>).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yum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-y install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compat-openldap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-clients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-servers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>-servers-</w:t>
      </w:r>
      <w:proofErr w:type="spellStart"/>
      <w:r>
        <w:rPr>
          <w:rFonts w:ascii="Consolas" w:hAnsi="Consolas"/>
          <w:color w:val="FFFFFF"/>
          <w:sz w:val="21"/>
          <w:szCs w:val="21"/>
        </w:rPr>
        <w:t>sql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openldap-devel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Start the LDAP service and enable it for the auto start of service on system boot.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start </w:t>
      </w:r>
      <w:proofErr w:type="spellStart"/>
      <w:r>
        <w:rPr>
          <w:rFonts w:ascii="Consolas" w:hAnsi="Consolas"/>
          <w:color w:val="FFFFFF"/>
          <w:sz w:val="21"/>
          <w:szCs w:val="21"/>
        </w:rPr>
        <w:t>slapd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FFFFFF"/>
          <w:sz w:val="21"/>
          <w:szCs w:val="21"/>
        </w:rPr>
        <w:t>slapd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Verify the LDAP.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netstat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FFFFFF"/>
          <w:sz w:val="21"/>
          <w:szCs w:val="21"/>
        </w:rPr>
        <w:t>antup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| </w:t>
      </w:r>
      <w:proofErr w:type="spellStart"/>
      <w:r>
        <w:rPr>
          <w:rFonts w:ascii="Consolas" w:hAnsi="Consolas"/>
          <w:color w:val="FFFFFF"/>
          <w:sz w:val="21"/>
          <w:szCs w:val="21"/>
        </w:rPr>
        <w:t>grep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-i 389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tcp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       0      0 0.0.0.0:389             0.0.0.0:*               LISTEN      1520/</w:t>
      </w:r>
      <w:proofErr w:type="spellStart"/>
      <w:r>
        <w:rPr>
          <w:rFonts w:ascii="Consolas" w:hAnsi="Consolas"/>
          <w:color w:val="FFFFFF"/>
          <w:sz w:val="21"/>
          <w:szCs w:val="21"/>
        </w:rPr>
        <w:t>slapd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         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tcp6       0      </w:t>
      </w:r>
      <w:proofErr w:type="gramStart"/>
      <w:r>
        <w:rPr>
          <w:rFonts w:ascii="Consolas" w:hAnsi="Consolas"/>
          <w:color w:val="FFFFFF"/>
          <w:sz w:val="21"/>
          <w:szCs w:val="21"/>
        </w:rPr>
        <w:t>0 :::</w:t>
      </w:r>
      <w:proofErr w:type="gramEnd"/>
      <w:r>
        <w:rPr>
          <w:rFonts w:ascii="Consolas" w:hAnsi="Consolas"/>
          <w:color w:val="FFFFFF"/>
          <w:sz w:val="21"/>
          <w:szCs w:val="21"/>
        </w:rPr>
        <w:t>389                  :::*                    LISTEN      1520/</w:t>
      </w:r>
      <w:proofErr w:type="spellStart"/>
      <w:r>
        <w:rPr>
          <w:rFonts w:ascii="Consolas" w:hAnsi="Consolas"/>
          <w:color w:val="FFFFFF"/>
          <w:sz w:val="21"/>
          <w:szCs w:val="21"/>
        </w:rPr>
        <w:t>slapd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gramStart"/>
      <w:r>
        <w:rPr>
          <w:rStyle w:val="Strong"/>
          <w:rFonts w:ascii="IBM Plex Sans" w:hAnsi="IBM Plex Sans"/>
          <w:color w:val="000000"/>
        </w:rPr>
        <w:t>READ</w:t>
      </w:r>
      <w:r>
        <w:rPr>
          <w:rFonts w:ascii="IBM Plex Sans" w:hAnsi="IBM Plex Sans"/>
          <w:color w:val="000000"/>
        </w:rPr>
        <w:t>:</w:t>
      </w:r>
      <w:proofErr w:type="gramEnd"/>
      <w:r>
        <w:rPr>
          <w:rFonts w:ascii="IBM Plex Sans" w:hAnsi="IBM Plex Sans"/>
          <w:color w:val="000000"/>
        </w:rPr>
        <w:t> </w:t>
      </w:r>
      <w:proofErr w:type="spellStart"/>
      <w:r>
        <w:rPr>
          <w:rStyle w:val="Strong"/>
          <w:rFonts w:ascii="IBM Plex Sans" w:hAnsi="IBM Plex Sans"/>
          <w:color w:val="000000"/>
          <w:u w:val="single"/>
        </w:rPr>
        <w:fldChar w:fldCharType="begin"/>
      </w:r>
      <w:r>
        <w:rPr>
          <w:rStyle w:val="Strong"/>
          <w:rFonts w:ascii="IBM Plex Sans" w:hAnsi="IBM Plex Sans"/>
          <w:color w:val="000000"/>
          <w:u w:val="single"/>
        </w:rPr>
        <w:instrText xml:space="preserve"> HYPERLINK "https://www.itzgeek.com/how-tos/mini-howtos/netstat-command-not-found-on-centos-7-rhel-7-quick-fix.html" </w:instrText>
      </w:r>
      <w:r>
        <w:rPr>
          <w:rStyle w:val="Strong"/>
          <w:rFonts w:ascii="IBM Plex Sans" w:hAnsi="IBM Plex Sans"/>
          <w:color w:val="000000"/>
          <w:u w:val="single"/>
        </w:rPr>
        <w:fldChar w:fldCharType="separate"/>
      </w:r>
      <w:r>
        <w:rPr>
          <w:rStyle w:val="Hyperlink"/>
          <w:rFonts w:ascii="IBM Plex Sans" w:hAnsi="IBM Plex Sans"/>
          <w:b/>
          <w:bCs/>
          <w:color w:val="FF0000"/>
        </w:rPr>
        <w:t>netstat</w:t>
      </w:r>
      <w:proofErr w:type="spellEnd"/>
      <w:r>
        <w:rPr>
          <w:rStyle w:val="Hyperlink"/>
          <w:rFonts w:ascii="IBM Plex Sans" w:hAnsi="IBM Plex Sans"/>
          <w:b/>
          <w:bCs/>
          <w:color w:val="FF0000"/>
        </w:rPr>
        <w:t xml:space="preserve"> command not found on CentOS 7 / RHEL 7 – Quick Fix</w:t>
      </w:r>
      <w:r>
        <w:rPr>
          <w:rStyle w:val="Strong"/>
          <w:rFonts w:ascii="IBM Plex Sans" w:hAnsi="IBM Plex Sans"/>
          <w:color w:val="000000"/>
          <w:u w:val="single"/>
        </w:rPr>
        <w:fldChar w:fldCharType="end"/>
      </w:r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Setup LDAP admin password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Run below command to create an LDAP root password. We will use this LDAP admin (root) password throughout this article.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Replace </w:t>
      </w:r>
      <w:proofErr w:type="spellStart"/>
      <w:r>
        <w:rPr>
          <w:rFonts w:ascii="IBM Plex Sans" w:hAnsi="IBM Plex Sans"/>
          <w:color w:val="000000"/>
        </w:rPr>
        <w:t>ldppassword</w:t>
      </w:r>
      <w:proofErr w:type="spellEnd"/>
      <w:r>
        <w:rPr>
          <w:rFonts w:ascii="IBM Plex Sans" w:hAnsi="IBM Plex Sans"/>
          <w:color w:val="000000"/>
        </w:rPr>
        <w:t xml:space="preserve"> with your password.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slappasswd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-h {SSHA} -s </w:t>
      </w:r>
      <w:proofErr w:type="spellStart"/>
      <w:r>
        <w:rPr>
          <w:rFonts w:ascii="Consolas" w:hAnsi="Consolas"/>
          <w:color w:val="FFFFFF"/>
          <w:sz w:val="21"/>
          <w:szCs w:val="21"/>
        </w:rPr>
        <w:t>ldppassword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The above command will generate an encrypted hash of entered </w:t>
      </w:r>
      <w:proofErr w:type="gramStart"/>
      <w:r>
        <w:rPr>
          <w:rFonts w:ascii="IBM Plex Sans" w:hAnsi="IBM Plex Sans"/>
          <w:color w:val="000000"/>
        </w:rPr>
        <w:t>password which</w:t>
      </w:r>
      <w:proofErr w:type="gramEnd"/>
      <w:r>
        <w:rPr>
          <w:rFonts w:ascii="IBM Plex Sans" w:hAnsi="IBM Plex Sans"/>
          <w:color w:val="000000"/>
        </w:rPr>
        <w:t xml:space="preserve"> you need to use in LDAP configuration file. So make a note of this and keep it aside.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{SSHA</w:t>
      </w:r>
      <w:proofErr w:type="gramStart"/>
      <w:r>
        <w:rPr>
          <w:rFonts w:ascii="Consolas" w:hAnsi="Consolas"/>
          <w:color w:val="FFFFFF"/>
          <w:sz w:val="21"/>
          <w:szCs w:val="21"/>
        </w:rPr>
        <w:t>}d</w:t>
      </w:r>
      <w:proofErr w:type="gramEnd"/>
      <w:r>
        <w:rPr>
          <w:rFonts w:ascii="Consolas" w:hAnsi="Consolas"/>
          <w:color w:val="FFFFFF"/>
          <w:sz w:val="21"/>
          <w:szCs w:val="21"/>
        </w:rPr>
        <w:t>/thexcQUuSfe3rx3gRaEhHpNJ52N8D3</w:t>
      </w:r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Configure </w:t>
      </w:r>
      <w:proofErr w:type="spellStart"/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OpenLDAP</w:t>
      </w:r>
      <w:proofErr w:type="spellEnd"/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 xml:space="preserve"> server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spellStart"/>
      <w:r>
        <w:rPr>
          <w:rFonts w:ascii="IBM Plex Sans" w:hAnsi="IBM Plex Sans"/>
          <w:color w:val="000000"/>
        </w:rPr>
        <w:t>OpenLDAP</w:t>
      </w:r>
      <w:proofErr w:type="spellEnd"/>
      <w:r>
        <w:rPr>
          <w:rFonts w:ascii="IBM Plex Sans" w:hAnsi="IBM Plex Sans"/>
          <w:color w:val="000000"/>
        </w:rPr>
        <w:t xml:space="preserve"> </w:t>
      </w:r>
      <w:proofErr w:type="gramStart"/>
      <w:r>
        <w:rPr>
          <w:rFonts w:ascii="IBM Plex Sans" w:hAnsi="IBM Plex Sans"/>
          <w:color w:val="000000"/>
        </w:rPr>
        <w:t>servers</w:t>
      </w:r>
      <w:proofErr w:type="gramEnd"/>
      <w:r>
        <w:rPr>
          <w:rFonts w:ascii="IBM Plex Sans" w:hAnsi="IBM Plex Sans"/>
          <w:color w:val="000000"/>
        </w:rPr>
        <w:t xml:space="preserve"> configuration files are found in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/etc/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openldap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slapd.d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</w:t>
      </w:r>
      <w:r>
        <w:rPr>
          <w:rFonts w:ascii="IBM Plex Sans" w:hAnsi="IBM Plex Sans"/>
          <w:color w:val="000000"/>
        </w:rPr>
        <w:t xml:space="preserve">. To start </w:t>
      </w:r>
      <w:proofErr w:type="gramStart"/>
      <w:r>
        <w:rPr>
          <w:rFonts w:ascii="IBM Plex Sans" w:hAnsi="IBM Plex Sans"/>
          <w:color w:val="000000"/>
        </w:rPr>
        <w:t>with</w:t>
      </w:r>
      <w:proofErr w:type="gramEnd"/>
      <w:r>
        <w:rPr>
          <w:rFonts w:ascii="IBM Plex Sans" w:hAnsi="IBM Plex Sans"/>
          <w:color w:val="000000"/>
        </w:rPr>
        <w:t xml:space="preserve"> the configuration of LDAP, we would need to update the variables “</w:t>
      </w:r>
      <w:proofErr w:type="spellStart"/>
      <w:r>
        <w:rPr>
          <w:rStyle w:val="Strong"/>
          <w:rFonts w:ascii="IBM Plex Sans" w:hAnsi="IBM Plex Sans"/>
          <w:color w:val="000000"/>
        </w:rPr>
        <w:t>olcSuffix</w:t>
      </w:r>
      <w:proofErr w:type="spellEnd"/>
      <w:r>
        <w:rPr>
          <w:rFonts w:ascii="IBM Plex Sans" w:hAnsi="IBM Plex Sans"/>
          <w:color w:val="000000"/>
        </w:rPr>
        <w:t>” and “</w:t>
      </w:r>
      <w:proofErr w:type="spellStart"/>
      <w:r>
        <w:rPr>
          <w:rStyle w:val="Strong"/>
          <w:rFonts w:ascii="IBM Plex Sans" w:hAnsi="IBM Plex Sans"/>
          <w:color w:val="000000"/>
        </w:rPr>
        <w:t>olcRootDN</w:t>
      </w:r>
      <w:proofErr w:type="spellEnd"/>
      <w:r>
        <w:rPr>
          <w:rFonts w:ascii="IBM Plex Sans" w:hAnsi="IBM Plex Sans"/>
          <w:color w:val="000000"/>
        </w:rPr>
        <w:t>“.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spellStart"/>
      <w:proofErr w:type="gramStart"/>
      <w:r>
        <w:rPr>
          <w:rStyle w:val="Strong"/>
          <w:rFonts w:ascii="IBM Plex Sans" w:hAnsi="IBM Plex Sans"/>
          <w:color w:val="000000"/>
        </w:rPr>
        <w:t>olcSuffix</w:t>
      </w:r>
      <w:proofErr w:type="spellEnd"/>
      <w:proofErr w:type="gramEnd"/>
      <w:r>
        <w:rPr>
          <w:rFonts w:ascii="IBM Plex Sans" w:hAnsi="IBM Plex Sans"/>
          <w:color w:val="000000"/>
        </w:rPr>
        <w:t xml:space="preserve"> – Database Suffix, it is the domain name for which the LDAP server provides the information. In simple words, it </w:t>
      </w:r>
      <w:proofErr w:type="gramStart"/>
      <w:r>
        <w:rPr>
          <w:rFonts w:ascii="IBM Plex Sans" w:hAnsi="IBM Plex Sans"/>
          <w:color w:val="000000"/>
        </w:rPr>
        <w:t>should be changed</w:t>
      </w:r>
      <w:proofErr w:type="gramEnd"/>
      <w:r>
        <w:rPr>
          <w:rFonts w:ascii="IBM Plex Sans" w:hAnsi="IBM Plex Sans"/>
          <w:color w:val="000000"/>
        </w:rPr>
        <w:t xml:space="preserve"> to your domain</w:t>
      </w:r>
      <w:r>
        <w:rPr>
          <w:rFonts w:ascii="IBM Plex Sans" w:hAnsi="IBM Plex Sans"/>
          <w:color w:val="000000"/>
        </w:rPr>
        <w:br/>
        <w:t>name.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spellStart"/>
      <w:proofErr w:type="gramStart"/>
      <w:r>
        <w:rPr>
          <w:rStyle w:val="Strong"/>
          <w:rFonts w:ascii="IBM Plex Sans" w:hAnsi="IBM Plex Sans"/>
          <w:color w:val="000000"/>
        </w:rPr>
        <w:t>olcRootDN</w:t>
      </w:r>
      <w:proofErr w:type="spellEnd"/>
      <w:proofErr w:type="gramEnd"/>
      <w:r>
        <w:rPr>
          <w:rFonts w:ascii="IBM Plex Sans" w:hAnsi="IBM Plex Sans"/>
          <w:color w:val="000000"/>
        </w:rPr>
        <w:t> – Root Distinguished Name (DN) entry for the user who has the unrestricted access to perform all administration activities on LDAP, like a root user.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spellStart"/>
      <w:proofErr w:type="gramStart"/>
      <w:r>
        <w:rPr>
          <w:rStyle w:val="Strong"/>
          <w:rFonts w:ascii="IBM Plex Sans" w:hAnsi="IBM Plex Sans"/>
          <w:color w:val="000000"/>
        </w:rPr>
        <w:t>olcRootPW</w:t>
      </w:r>
      <w:proofErr w:type="spellEnd"/>
      <w:proofErr w:type="gramEnd"/>
      <w:r>
        <w:rPr>
          <w:rFonts w:ascii="IBM Plex Sans" w:hAnsi="IBM Plex Sans"/>
          <w:color w:val="000000"/>
        </w:rPr>
        <w:t xml:space="preserve"> – LDAP admin password for the above </w:t>
      </w:r>
      <w:proofErr w:type="spellStart"/>
      <w:r>
        <w:rPr>
          <w:rFonts w:ascii="IBM Plex Sans" w:hAnsi="IBM Plex Sans"/>
          <w:color w:val="000000"/>
        </w:rPr>
        <w:t>RootDN</w:t>
      </w:r>
      <w:proofErr w:type="spellEnd"/>
      <w:r>
        <w:rPr>
          <w:rFonts w:ascii="IBM Plex Sans" w:hAnsi="IBM Plex Sans"/>
          <w:color w:val="000000"/>
        </w:rPr>
        <w:t>.</w:t>
      </w:r>
    </w:p>
    <w:p w:rsidR="00E82B2B" w:rsidRDefault="00E82B2B" w:rsidP="00E82B2B">
      <w:pPr>
        <w:shd w:val="clear" w:color="auto" w:fill="BDE5F8"/>
        <w:rPr>
          <w:rFonts w:ascii="IBM Plex Sans" w:hAnsi="IBM Plex Sans"/>
          <w:color w:val="00529B"/>
        </w:rPr>
      </w:pPr>
      <w:r>
        <w:rPr>
          <w:rFonts w:ascii="IBM Plex Sans" w:hAnsi="IBM Plex Sans"/>
          <w:color w:val="00529B"/>
        </w:rPr>
        <w:t xml:space="preserve">The above entries need to </w:t>
      </w:r>
      <w:proofErr w:type="gramStart"/>
      <w:r>
        <w:rPr>
          <w:rFonts w:ascii="IBM Plex Sans" w:hAnsi="IBM Plex Sans"/>
          <w:color w:val="00529B"/>
        </w:rPr>
        <w:t>be updated</w:t>
      </w:r>
      <w:proofErr w:type="gramEnd"/>
      <w:r>
        <w:rPr>
          <w:rFonts w:ascii="IBM Plex Sans" w:hAnsi="IBM Plex Sans"/>
          <w:color w:val="00529B"/>
        </w:rPr>
        <w:t xml:space="preserve"> in </w:t>
      </w:r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/etc/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openldap</w:t>
      </w:r>
      <w:proofErr w:type="spellEnd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slapd.d</w:t>
      </w:r>
      <w:proofErr w:type="spellEnd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cn</w:t>
      </w:r>
      <w:proofErr w:type="spellEnd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=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config</w:t>
      </w:r>
      <w:proofErr w:type="spellEnd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olcDatabase</w:t>
      </w:r>
      <w:proofErr w:type="spellEnd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={2}</w:t>
      </w:r>
      <w:proofErr w:type="spellStart"/>
      <w:r>
        <w:rPr>
          <w:rStyle w:val="HTMLCode"/>
          <w:rFonts w:ascii="Consolas" w:eastAsiaTheme="minorEastAsia" w:hAnsi="Consolas"/>
          <w:color w:val="00529B"/>
          <w:sz w:val="22"/>
          <w:szCs w:val="22"/>
          <w:shd w:val="clear" w:color="auto" w:fill="EAEAEA"/>
        </w:rPr>
        <w:t>hdb.ldif</w:t>
      </w:r>
      <w:proofErr w:type="spellEnd"/>
      <w:r>
        <w:rPr>
          <w:rFonts w:ascii="IBM Plex Sans" w:hAnsi="IBM Plex Sans"/>
          <w:color w:val="00529B"/>
        </w:rPr>
        <w:t xml:space="preserve"> file. Manually edit of LDAP configuration is not </w:t>
      </w:r>
      <w:proofErr w:type="gramStart"/>
      <w:r>
        <w:rPr>
          <w:rFonts w:ascii="IBM Plex Sans" w:hAnsi="IBM Plex Sans"/>
          <w:color w:val="00529B"/>
        </w:rPr>
        <w:t>recommended</w:t>
      </w:r>
      <w:proofErr w:type="gramEnd"/>
      <w:r>
        <w:rPr>
          <w:rFonts w:ascii="IBM Plex Sans" w:hAnsi="IBM Plex Sans"/>
          <w:color w:val="00529B"/>
        </w:rPr>
        <w:t xml:space="preserve"> as you will lose changes whenever you run </w:t>
      </w:r>
      <w:proofErr w:type="spellStart"/>
      <w:r>
        <w:rPr>
          <w:rFonts w:ascii="IBM Plex Sans" w:hAnsi="IBM Plex Sans"/>
          <w:color w:val="00529B"/>
        </w:rPr>
        <w:t>ldapmodify</w:t>
      </w:r>
      <w:proofErr w:type="spellEnd"/>
      <w:r>
        <w:rPr>
          <w:rFonts w:ascii="IBM Plex Sans" w:hAnsi="IBM Plex Sans"/>
          <w:color w:val="00529B"/>
        </w:rPr>
        <w:t xml:space="preserve"> command.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Please create </w:t>
      </w:r>
      <w:proofErr w:type="gramStart"/>
      <w:r>
        <w:rPr>
          <w:rFonts w:ascii="IBM Plex Sans" w:hAnsi="IBM Plex Sans"/>
          <w:color w:val="000000"/>
        </w:rPr>
        <w:t>a</w:t>
      </w:r>
      <w:proofErr w:type="gramEnd"/>
      <w:r>
        <w:rPr>
          <w:rFonts w:ascii="IBM Plex Sans" w:hAnsi="IBM Plex Sans"/>
          <w:color w:val="000000"/>
        </w:rPr>
        <w:t> </w:t>
      </w:r>
      <w:r>
        <w:rPr>
          <w:rStyle w:val="Strong"/>
          <w:rFonts w:ascii="IBM Plex Sans" w:hAnsi="IBM Plex Sans"/>
          <w:color w:val="000000"/>
        </w:rPr>
        <w:t>.</w:t>
      </w:r>
      <w:proofErr w:type="spellStart"/>
      <w:r>
        <w:rPr>
          <w:rStyle w:val="Strong"/>
          <w:rFonts w:ascii="IBM Plex Sans" w:hAnsi="IBM Plex Sans"/>
          <w:color w:val="000000"/>
        </w:rPr>
        <w:t>ldif</w:t>
      </w:r>
      <w:proofErr w:type="spellEnd"/>
      <w:r>
        <w:rPr>
          <w:rFonts w:ascii="IBM Plex Sans" w:hAnsi="IBM Plex Sans"/>
          <w:color w:val="000000"/>
        </w:rPr>
        <w:t> file.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db.ldif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Add the below entries.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Replace the encrypted password (</w:t>
      </w:r>
      <w:r>
        <w:rPr>
          <w:rStyle w:val="Emphasis"/>
          <w:rFonts w:ascii="IBM Plex Sans" w:hAnsi="IBM Plex Sans"/>
          <w:color w:val="000000"/>
        </w:rPr>
        <w:t>{SSHA</w:t>
      </w:r>
      <w:proofErr w:type="gramStart"/>
      <w:r>
        <w:rPr>
          <w:rStyle w:val="Emphasis"/>
          <w:rFonts w:ascii="IBM Plex Sans" w:hAnsi="IBM Plex Sans"/>
          <w:color w:val="000000"/>
        </w:rPr>
        <w:t>}d</w:t>
      </w:r>
      <w:proofErr w:type="gramEnd"/>
      <w:r>
        <w:rPr>
          <w:rStyle w:val="Emphasis"/>
          <w:rFonts w:ascii="IBM Plex Sans" w:hAnsi="IBM Plex Sans"/>
          <w:color w:val="000000"/>
        </w:rPr>
        <w:t>/thexcQUuSfe3rx3gRaEhHpNJ52N8D3</w:t>
      </w:r>
      <w:r>
        <w:rPr>
          <w:rStyle w:val="Strong"/>
          <w:rFonts w:ascii="IBM Plex Sans" w:hAnsi="IBM Plex Sans"/>
          <w:color w:val="000000"/>
        </w:rPr>
        <w:t>) with the password you generated in the previous step.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olcDatabase</w:t>
      </w:r>
      <w:proofErr w:type="spellEnd"/>
      <w:r>
        <w:rPr>
          <w:rFonts w:ascii="Consolas" w:hAnsi="Consolas"/>
          <w:color w:val="FFFFFF"/>
          <w:sz w:val="21"/>
          <w:szCs w:val="21"/>
        </w:rPr>
        <w:t>={2}</w:t>
      </w:r>
      <w:proofErr w:type="spellStart"/>
      <w:r>
        <w:rPr>
          <w:rFonts w:ascii="Consolas" w:hAnsi="Consolas"/>
          <w:color w:val="FFFFFF"/>
          <w:sz w:val="21"/>
          <w:szCs w:val="21"/>
        </w:rPr>
        <w:t>hdb,cn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changetype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modify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replace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olcSuffix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olcSuffix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olcDatabase</w:t>
      </w:r>
      <w:proofErr w:type="spellEnd"/>
      <w:r>
        <w:rPr>
          <w:rFonts w:ascii="Consolas" w:hAnsi="Consolas"/>
          <w:color w:val="FFFFFF"/>
          <w:sz w:val="21"/>
          <w:szCs w:val="21"/>
        </w:rPr>
        <w:t>={2}</w:t>
      </w:r>
      <w:proofErr w:type="spellStart"/>
      <w:r>
        <w:rPr>
          <w:rFonts w:ascii="Consolas" w:hAnsi="Consolas"/>
          <w:color w:val="FFFFFF"/>
          <w:sz w:val="21"/>
          <w:szCs w:val="21"/>
        </w:rPr>
        <w:t>hdb,cn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changetype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modify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replace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olcRootDN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olcRootDN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olcDatabase</w:t>
      </w:r>
      <w:proofErr w:type="spellEnd"/>
      <w:r>
        <w:rPr>
          <w:rFonts w:ascii="Consolas" w:hAnsi="Consolas"/>
          <w:color w:val="FFFFFF"/>
          <w:sz w:val="21"/>
          <w:szCs w:val="21"/>
        </w:rPr>
        <w:t>={2}</w:t>
      </w:r>
      <w:proofErr w:type="spellStart"/>
      <w:r>
        <w:rPr>
          <w:rFonts w:ascii="Consolas" w:hAnsi="Consolas"/>
          <w:color w:val="FFFFFF"/>
          <w:sz w:val="21"/>
          <w:szCs w:val="21"/>
        </w:rPr>
        <w:t>hdb,cn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changetype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modify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replace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olcRootPW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olcRootPW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r>
        <w:rPr>
          <w:rStyle w:val="Strong"/>
          <w:rFonts w:ascii="Consolas" w:hAnsi="Consolas"/>
          <w:color w:val="00FF00"/>
          <w:sz w:val="21"/>
          <w:szCs w:val="21"/>
        </w:rPr>
        <w:t>{SSHA}d/thexcQUuSfe3rx3gRaEhHpNJ52N8D3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Once you are done with the </w:t>
      </w:r>
      <w:proofErr w:type="spellStart"/>
      <w:r>
        <w:rPr>
          <w:rFonts w:ascii="IBM Plex Sans" w:hAnsi="IBM Plex Sans"/>
          <w:color w:val="000000"/>
        </w:rPr>
        <w:t>ldif</w:t>
      </w:r>
      <w:proofErr w:type="spellEnd"/>
      <w:r>
        <w:rPr>
          <w:rFonts w:ascii="IBM Plex Sans" w:hAnsi="IBM Plex Sans"/>
          <w:color w:val="000000"/>
        </w:rPr>
        <w:t xml:space="preserve"> file, send the configuration to the LDAP server.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ldapmodify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-Y EXTERNAL  -H ldapi:/// -f </w:t>
      </w:r>
      <w:proofErr w:type="spellStart"/>
      <w:r>
        <w:rPr>
          <w:rFonts w:ascii="Consolas" w:hAnsi="Consolas"/>
          <w:color w:val="FFFFFF"/>
          <w:sz w:val="21"/>
          <w:szCs w:val="21"/>
        </w:rPr>
        <w:t>db.ldif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Make a changes to </w:t>
      </w:r>
      <w:r>
        <w:rPr>
          <w:rStyle w:val="Strong"/>
          <w:rFonts w:ascii="IBM Plex Sans" w:hAnsi="IBM Plex Sans"/>
          <w:color w:val="000000"/>
        </w:rPr>
        <w:t>/etc/</w:t>
      </w:r>
      <w:proofErr w:type="spellStart"/>
      <w:r>
        <w:rPr>
          <w:rStyle w:val="Strong"/>
          <w:rFonts w:ascii="IBM Plex Sans" w:hAnsi="IBM Plex Sans"/>
          <w:color w:val="000000"/>
        </w:rPr>
        <w:t>openldap</w:t>
      </w:r>
      <w:proofErr w:type="spellEnd"/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slapd.d</w:t>
      </w:r>
      <w:proofErr w:type="spellEnd"/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cn</w:t>
      </w:r>
      <w:proofErr w:type="spellEnd"/>
      <w:r>
        <w:rPr>
          <w:rStyle w:val="Strong"/>
          <w:rFonts w:ascii="IBM Plex Sans" w:hAnsi="IBM Plex Sans"/>
          <w:color w:val="000000"/>
        </w:rPr>
        <w:t>=</w:t>
      </w:r>
      <w:proofErr w:type="spellStart"/>
      <w:r>
        <w:rPr>
          <w:rStyle w:val="Strong"/>
          <w:rFonts w:ascii="IBM Plex Sans" w:hAnsi="IBM Plex Sans"/>
          <w:color w:val="000000"/>
        </w:rPr>
        <w:t>config</w:t>
      </w:r>
      <w:proofErr w:type="spellEnd"/>
      <w:r>
        <w:rPr>
          <w:rStyle w:val="Strong"/>
          <w:rFonts w:ascii="IBM Plex Sans" w:hAnsi="IBM Plex Sans"/>
          <w:color w:val="000000"/>
        </w:rPr>
        <w:t>/</w:t>
      </w:r>
      <w:proofErr w:type="spellStart"/>
      <w:r>
        <w:rPr>
          <w:rStyle w:val="Strong"/>
          <w:rFonts w:ascii="IBM Plex Sans" w:hAnsi="IBM Plex Sans"/>
          <w:color w:val="000000"/>
        </w:rPr>
        <w:t>olcDatabase</w:t>
      </w:r>
      <w:proofErr w:type="spellEnd"/>
      <w:r>
        <w:rPr>
          <w:rStyle w:val="Strong"/>
          <w:rFonts w:ascii="IBM Plex Sans" w:hAnsi="IBM Plex Sans"/>
          <w:color w:val="000000"/>
        </w:rPr>
        <w:t>={1}</w:t>
      </w:r>
      <w:proofErr w:type="spellStart"/>
      <w:r>
        <w:rPr>
          <w:rStyle w:val="Strong"/>
          <w:rFonts w:ascii="IBM Plex Sans" w:hAnsi="IBM Plex Sans"/>
          <w:color w:val="000000"/>
        </w:rPr>
        <w:t>monitor.ldif</w:t>
      </w:r>
      <w:proofErr w:type="spellEnd"/>
      <w:r>
        <w:rPr>
          <w:rStyle w:val="Strong"/>
          <w:rFonts w:ascii="IBM Plex Sans" w:hAnsi="IBM Plex Sans"/>
          <w:color w:val="000000"/>
        </w:rPr>
        <w:t xml:space="preserve"> (Do not edit manually) </w:t>
      </w:r>
      <w:r>
        <w:rPr>
          <w:rFonts w:ascii="IBM Plex Sans" w:hAnsi="IBM Plex Sans"/>
          <w:color w:val="000000"/>
        </w:rPr>
        <w:t xml:space="preserve">file to restrict the monitor access only to </w:t>
      </w:r>
      <w:proofErr w:type="spellStart"/>
      <w:r>
        <w:rPr>
          <w:rFonts w:ascii="IBM Plex Sans" w:hAnsi="IBM Plex Sans"/>
          <w:color w:val="000000"/>
        </w:rPr>
        <w:t>ldap</w:t>
      </w:r>
      <w:proofErr w:type="spellEnd"/>
      <w:r>
        <w:rPr>
          <w:rFonts w:ascii="IBM Plex Sans" w:hAnsi="IBM Plex Sans"/>
          <w:color w:val="000000"/>
        </w:rPr>
        <w:t xml:space="preserve"> root (</w:t>
      </w:r>
      <w:proofErr w:type="spellStart"/>
      <w:r>
        <w:rPr>
          <w:rStyle w:val="Strong"/>
          <w:rFonts w:ascii="IBM Plex Sans" w:hAnsi="IBM Plex Sans"/>
          <w:color w:val="000000"/>
        </w:rPr>
        <w:t>ldapadm</w:t>
      </w:r>
      <w:proofErr w:type="spellEnd"/>
      <w:r>
        <w:rPr>
          <w:rFonts w:ascii="IBM Plex Sans" w:hAnsi="IBM Plex Sans"/>
          <w:color w:val="000000"/>
        </w:rPr>
        <w:t>) user not to others.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monitor.ldif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Use the below information.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olcDatabase</w:t>
      </w:r>
      <w:proofErr w:type="spellEnd"/>
      <w:r>
        <w:rPr>
          <w:rFonts w:ascii="Consolas" w:hAnsi="Consolas"/>
          <w:color w:val="FFFFFF"/>
          <w:sz w:val="21"/>
          <w:szCs w:val="21"/>
        </w:rPr>
        <w:t>={1}</w:t>
      </w:r>
      <w:proofErr w:type="spellStart"/>
      <w:r>
        <w:rPr>
          <w:rFonts w:ascii="Consolas" w:hAnsi="Consolas"/>
          <w:color w:val="FFFFFF"/>
          <w:sz w:val="21"/>
          <w:szCs w:val="21"/>
        </w:rPr>
        <w:t>monitor,cn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config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changetype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modify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replace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olcAccess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olcAccess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{0}to * by </w:t>
      </w:r>
      <w:proofErr w:type="spellStart"/>
      <w:r>
        <w:rPr>
          <w:rFonts w:ascii="Consolas" w:hAnsi="Consolas"/>
          <w:color w:val="FFFFFF"/>
          <w:sz w:val="21"/>
          <w:szCs w:val="21"/>
        </w:rPr>
        <w:t>dn.base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FFFFFF"/>
          <w:sz w:val="21"/>
          <w:szCs w:val="21"/>
        </w:rPr>
        <w:t>gidNumber</w:t>
      </w:r>
      <w:proofErr w:type="spellEnd"/>
      <w:r>
        <w:rPr>
          <w:rFonts w:ascii="Consolas" w:hAnsi="Consolas"/>
          <w:color w:val="FFFFFF"/>
          <w:sz w:val="21"/>
          <w:szCs w:val="21"/>
        </w:rPr>
        <w:t>=0+uidNumber=0,cn=</w:t>
      </w:r>
      <w:proofErr w:type="spellStart"/>
      <w:r>
        <w:rPr>
          <w:rFonts w:ascii="Consolas" w:hAnsi="Consolas"/>
          <w:color w:val="FFFFFF"/>
          <w:sz w:val="21"/>
          <w:szCs w:val="21"/>
        </w:rPr>
        <w:t>peercred,cn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=external, 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auth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" read by </w:t>
      </w:r>
      <w:proofErr w:type="spellStart"/>
      <w:r>
        <w:rPr>
          <w:rFonts w:ascii="Consolas" w:hAnsi="Consolas"/>
          <w:color w:val="FFFFFF"/>
          <w:sz w:val="21"/>
          <w:szCs w:val="21"/>
        </w:rPr>
        <w:t>dn.base</w:t>
      </w:r>
      <w:proofErr w:type="spellEnd"/>
      <w:r>
        <w:rPr>
          <w:rFonts w:ascii="Consolas" w:hAnsi="Consolas"/>
          <w:color w:val="FFFFFF"/>
          <w:sz w:val="21"/>
          <w:szCs w:val="21"/>
        </w:rPr>
        <w:t>="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 read by * none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Once you have updated the file, send the configuration to the LDAP server.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ldapmodify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-Y EXTERNAL  -H ldapi:/// -f </w:t>
      </w:r>
      <w:proofErr w:type="spellStart"/>
      <w:r>
        <w:rPr>
          <w:rFonts w:ascii="Consolas" w:hAnsi="Consolas"/>
          <w:color w:val="FFFFFF"/>
          <w:sz w:val="21"/>
          <w:szCs w:val="21"/>
        </w:rPr>
        <w:t>monitor.ldif</w:t>
      </w:r>
      <w:proofErr w:type="spellEnd"/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Set up LDAP database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Copy the </w:t>
      </w:r>
      <w:proofErr w:type="gramStart"/>
      <w:r>
        <w:rPr>
          <w:rFonts w:ascii="IBM Plex Sans" w:hAnsi="IBM Plex Sans"/>
          <w:color w:val="000000"/>
        </w:rPr>
        <w:t>sample database configuration file</w:t>
      </w:r>
      <w:proofErr w:type="gramEnd"/>
      <w:r>
        <w:rPr>
          <w:rFonts w:ascii="IBM Plex Sans" w:hAnsi="IBM Plex Sans"/>
          <w:color w:val="000000"/>
        </w:rPr>
        <w:t xml:space="preserve"> to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var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/lib/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ldap</w:t>
      </w:r>
      <w:proofErr w:type="spellEnd"/>
      <w:r>
        <w:rPr>
          <w:rFonts w:ascii="IBM Plex Sans" w:hAnsi="IBM Plex Sans"/>
          <w:color w:val="000000"/>
        </w:rPr>
        <w:t> and update the file permissions.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cp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usr</w:t>
      </w:r>
      <w:proofErr w:type="spellEnd"/>
      <w:r>
        <w:rPr>
          <w:rFonts w:ascii="Consolas" w:hAnsi="Consolas"/>
          <w:color w:val="FFFFFF"/>
          <w:sz w:val="21"/>
          <w:szCs w:val="21"/>
        </w:rPr>
        <w:t>/share/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>-servers/</w:t>
      </w:r>
      <w:proofErr w:type="spellStart"/>
      <w:r>
        <w:rPr>
          <w:rFonts w:ascii="Consolas" w:hAnsi="Consolas"/>
          <w:color w:val="FFFFFF"/>
          <w:sz w:val="21"/>
          <w:szCs w:val="21"/>
        </w:rPr>
        <w:t>DB_CONFIG.example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var</w:t>
      </w:r>
      <w:proofErr w:type="spellEnd"/>
      <w:r>
        <w:rPr>
          <w:rFonts w:ascii="Consolas" w:hAnsi="Consolas"/>
          <w:color w:val="FFFFFF"/>
          <w:sz w:val="21"/>
          <w:szCs w:val="21"/>
        </w:rPr>
        <w:t>/lib/</w:t>
      </w:r>
      <w:proofErr w:type="spellStart"/>
      <w:r>
        <w:rPr>
          <w:rFonts w:ascii="Consolas" w:hAnsi="Consolas"/>
          <w:color w:val="FFFFFF"/>
          <w:sz w:val="21"/>
          <w:szCs w:val="21"/>
        </w:rPr>
        <w:t>ldap</w:t>
      </w:r>
      <w:proofErr w:type="spellEnd"/>
      <w:r>
        <w:rPr>
          <w:rFonts w:ascii="Consolas" w:hAnsi="Consolas"/>
          <w:color w:val="FFFFFF"/>
          <w:sz w:val="21"/>
          <w:szCs w:val="21"/>
        </w:rPr>
        <w:t>/DB_CONFIG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chown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ldap:ldap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>
        <w:rPr>
          <w:rFonts w:ascii="Consolas" w:hAnsi="Consolas"/>
          <w:color w:val="FFFFFF"/>
          <w:sz w:val="21"/>
          <w:szCs w:val="21"/>
        </w:rPr>
        <w:t>var</w:t>
      </w:r>
      <w:proofErr w:type="spellEnd"/>
      <w:r>
        <w:rPr>
          <w:rFonts w:ascii="Consolas" w:hAnsi="Consolas"/>
          <w:color w:val="FFFFFF"/>
          <w:sz w:val="21"/>
          <w:szCs w:val="21"/>
        </w:rPr>
        <w:t>/lib/</w:t>
      </w:r>
      <w:proofErr w:type="spellStart"/>
      <w:r>
        <w:rPr>
          <w:rFonts w:ascii="Consolas" w:hAnsi="Consolas"/>
          <w:color w:val="FFFFFF"/>
          <w:sz w:val="21"/>
          <w:szCs w:val="21"/>
        </w:rPr>
        <w:t>ldap</w:t>
      </w:r>
      <w:proofErr w:type="spellEnd"/>
      <w:r>
        <w:rPr>
          <w:rFonts w:ascii="Consolas" w:hAnsi="Consolas"/>
          <w:color w:val="FFFFFF"/>
          <w:sz w:val="21"/>
          <w:szCs w:val="21"/>
        </w:rPr>
        <w:t>/*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Add the </w:t>
      </w:r>
      <w:r>
        <w:rPr>
          <w:rStyle w:val="Strong"/>
          <w:rFonts w:ascii="IBM Plex Sans" w:hAnsi="IBM Plex Sans"/>
          <w:color w:val="000000"/>
        </w:rPr>
        <w:t xml:space="preserve">cosine and </w:t>
      </w:r>
      <w:proofErr w:type="spellStart"/>
      <w:proofErr w:type="gramStart"/>
      <w:r>
        <w:rPr>
          <w:rStyle w:val="Strong"/>
          <w:rFonts w:ascii="IBM Plex Sans" w:hAnsi="IBM Plex Sans"/>
          <w:color w:val="000000"/>
        </w:rPr>
        <w:t>nis</w:t>
      </w:r>
      <w:proofErr w:type="spellEnd"/>
      <w:proofErr w:type="gramEnd"/>
      <w:r>
        <w:rPr>
          <w:rFonts w:ascii="IBM Plex Sans" w:hAnsi="IBM Plex Sans"/>
          <w:color w:val="000000"/>
        </w:rPr>
        <w:t> LDAP schemas.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-Y EXTERNAL -H ldapi:/// -f /etc/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>/schema/</w:t>
      </w:r>
      <w:proofErr w:type="spellStart"/>
      <w:r>
        <w:rPr>
          <w:rFonts w:ascii="Consolas" w:hAnsi="Consolas"/>
          <w:color w:val="FFFFFF"/>
          <w:sz w:val="21"/>
          <w:szCs w:val="21"/>
        </w:rPr>
        <w:t>cosine.ldif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-Y EXTERNAL -H ldapi:/// -f /etc/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>/schema/</w:t>
      </w:r>
      <w:proofErr w:type="spellStart"/>
      <w:r>
        <w:rPr>
          <w:rFonts w:ascii="Consolas" w:hAnsi="Consolas"/>
          <w:color w:val="FFFFFF"/>
          <w:sz w:val="21"/>
          <w:szCs w:val="21"/>
        </w:rPr>
        <w:t>nis.ldif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-Y EXTERNAL -H ldapi:/// -f /etc/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>/schema/</w:t>
      </w:r>
      <w:proofErr w:type="spellStart"/>
      <w:r>
        <w:rPr>
          <w:rFonts w:ascii="Consolas" w:hAnsi="Consolas"/>
          <w:color w:val="FFFFFF"/>
          <w:sz w:val="21"/>
          <w:szCs w:val="21"/>
        </w:rPr>
        <w:t>inetorgperson.ldif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Generate 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base.ldif</w:t>
      </w:r>
      <w:proofErr w:type="spellEnd"/>
      <w:r>
        <w:rPr>
          <w:rFonts w:ascii="IBM Plex Sans" w:hAnsi="IBM Plex Sans"/>
          <w:color w:val="000000"/>
        </w:rPr>
        <w:t> file for your domain.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base.ldif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Use the below information. You can modify it according to your requirement.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dc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top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domain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,dc=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organizationalRole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description</w:t>
      </w:r>
      <w:proofErr w:type="gramEnd"/>
      <w:r>
        <w:rPr>
          <w:rFonts w:ascii="Consolas" w:hAnsi="Consolas"/>
          <w:color w:val="FFFFFF"/>
          <w:sz w:val="21"/>
          <w:szCs w:val="21"/>
        </w:rPr>
        <w:t>: LDAP Manager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organizationalUnit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People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Group,dc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organizationalUnit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Group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Build the directory structure.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-x -W -D 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=local" -f </w:t>
      </w:r>
      <w:proofErr w:type="spellStart"/>
      <w:r>
        <w:rPr>
          <w:rFonts w:ascii="Consolas" w:hAnsi="Consolas"/>
          <w:color w:val="FFFFFF"/>
          <w:sz w:val="21"/>
          <w:szCs w:val="21"/>
        </w:rPr>
        <w:t>base.ldif</w:t>
      </w:r>
      <w:proofErr w:type="spellEnd"/>
    </w:p>
    <w:p w:rsidR="00E82B2B" w:rsidRDefault="00E82B2B" w:rsidP="00E82B2B">
      <w:pPr>
        <w:shd w:val="clear" w:color="auto" w:fill="BDE5F8"/>
        <w:rPr>
          <w:rFonts w:ascii="IBM Plex Sans" w:hAnsi="IBM Plex Sans"/>
          <w:color w:val="00529B"/>
          <w:sz w:val="24"/>
          <w:szCs w:val="24"/>
        </w:rPr>
      </w:pPr>
      <w:r>
        <w:rPr>
          <w:rFonts w:ascii="IBM Plex Sans" w:hAnsi="IBM Plex Sans"/>
          <w:color w:val="00529B"/>
        </w:rPr>
        <w:t xml:space="preserve">The </w:t>
      </w:r>
      <w:proofErr w:type="spellStart"/>
      <w:r>
        <w:rPr>
          <w:rFonts w:ascii="IBM Plex Sans" w:hAnsi="IBM Plex Sans"/>
          <w:color w:val="00529B"/>
        </w:rPr>
        <w:t>ldapadd</w:t>
      </w:r>
      <w:proofErr w:type="spellEnd"/>
      <w:r>
        <w:rPr>
          <w:rFonts w:ascii="IBM Plex Sans" w:hAnsi="IBM Plex Sans"/>
          <w:color w:val="00529B"/>
        </w:rPr>
        <w:t xml:space="preserve"> command will prompt you for the password of </w:t>
      </w:r>
      <w:proofErr w:type="spellStart"/>
      <w:r>
        <w:rPr>
          <w:rFonts w:ascii="IBM Plex Sans" w:hAnsi="IBM Plex Sans"/>
          <w:color w:val="00529B"/>
        </w:rPr>
        <w:t>ldapadm</w:t>
      </w:r>
      <w:proofErr w:type="spellEnd"/>
      <w:r>
        <w:rPr>
          <w:rFonts w:ascii="IBM Plex Sans" w:hAnsi="IBM Plex Sans"/>
          <w:color w:val="00529B"/>
        </w:rPr>
        <w:t xml:space="preserve"> (LDAP root user).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Enter LDAP Password: 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adding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new entry "dc=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adding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new entry 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,dc=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adding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new entry "</w:t>
      </w:r>
      <w:proofErr w:type="spell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adding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new entry "</w:t>
      </w:r>
      <w:proofErr w:type="spellStart"/>
      <w:r>
        <w:rPr>
          <w:rFonts w:ascii="Consolas" w:hAnsi="Consolas"/>
          <w:color w:val="FFFFFF"/>
          <w:sz w:val="21"/>
          <w:szCs w:val="21"/>
        </w:rPr>
        <w:t>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Group,dc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F54F46" w:rsidRDefault="00F54F46"/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Create LDAP user</w:t>
      </w:r>
    </w:p>
    <w:p w:rsidR="00E82B2B" w:rsidRDefault="00E82B2B" w:rsidP="00E82B2B">
      <w:pPr>
        <w:shd w:val="clear" w:color="auto" w:fill="FFFFFF"/>
        <w:rPr>
          <w:rFonts w:ascii="IBM Plex Sans" w:hAnsi="IBM Plex Sans"/>
          <w:color w:val="000000"/>
          <w:sz w:val="24"/>
          <w:szCs w:val="24"/>
        </w:rPr>
      </w:pPr>
      <w:r>
        <w:rPr>
          <w:rFonts w:ascii="IBM Plex Sans" w:hAnsi="IBM Plex Sans"/>
          <w:color w:val="000000"/>
        </w:rPr>
        <w:t>Instead of creating a new user, </w:t>
      </w:r>
      <w:hyperlink r:id="rId8" w:history="1">
        <w:r>
          <w:rPr>
            <w:rStyle w:val="Strong"/>
            <w:rFonts w:ascii="IBM Plex Sans" w:hAnsi="IBM Plex Sans"/>
            <w:color w:val="CE0400"/>
          </w:rPr>
          <w:t>you can migrate the local users to LDAP</w:t>
        </w:r>
      </w:hyperlink>
      <w:r>
        <w:rPr>
          <w:rFonts w:ascii="IBM Plex Sans" w:hAnsi="IBM Plex Sans"/>
          <w:color w:val="000000"/>
        </w:rPr>
        <w:t xml:space="preserve">. </w:t>
      </w:r>
      <w:proofErr w:type="gramStart"/>
      <w:r>
        <w:rPr>
          <w:rFonts w:ascii="IBM Plex Sans" w:hAnsi="IBM Plex Sans"/>
          <w:color w:val="000000"/>
        </w:rPr>
        <w:t>Let’s</w:t>
      </w:r>
      <w:proofErr w:type="gramEnd"/>
      <w:r>
        <w:rPr>
          <w:rFonts w:ascii="IBM Plex Sans" w:hAnsi="IBM Plex Sans"/>
          <w:color w:val="000000"/>
        </w:rPr>
        <w:t xml:space="preserve"> create an LDIF file for a new user called raj.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raj.ldif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Paste the below lines to above LDIF file.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raj,ou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top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account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posixAccount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shadowAccount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uidNumber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9999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gidNumber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100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homeDirectory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/home/raj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loginShell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/bin/bash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gecos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Raj [Admin (at) 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</w:t>
      </w:r>
      <w:proofErr w:type="spellEnd"/>
      <w:r>
        <w:rPr>
          <w:rFonts w:ascii="Consolas" w:hAnsi="Consolas"/>
          <w:color w:val="FFFFFF"/>
          <w:sz w:val="21"/>
          <w:szCs w:val="21"/>
        </w:rPr>
        <w:t>]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userPassword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{crypt}x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shadowLastChange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17058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shadowMin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0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shadowMax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99999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shadowWarning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7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Use the </w:t>
      </w:r>
      <w:proofErr w:type="spellStart"/>
      <w:r>
        <w:rPr>
          <w:rFonts w:ascii="IBM Plex Sans" w:hAnsi="IBM Plex Sans"/>
          <w:color w:val="000000"/>
        </w:rPr>
        <w:t>ldapadd</w:t>
      </w:r>
      <w:proofErr w:type="spellEnd"/>
      <w:r>
        <w:rPr>
          <w:rFonts w:ascii="IBM Plex Sans" w:hAnsi="IBM Plex Sans"/>
          <w:color w:val="000000"/>
        </w:rPr>
        <w:t xml:space="preserve"> command with the above file to create a new user called “</w:t>
      </w:r>
      <w:r>
        <w:rPr>
          <w:rStyle w:val="Strong"/>
          <w:rFonts w:ascii="IBM Plex Sans" w:hAnsi="IBM Plex Sans"/>
          <w:color w:val="000000"/>
        </w:rPr>
        <w:t>raj</w:t>
      </w:r>
      <w:r>
        <w:rPr>
          <w:rFonts w:ascii="IBM Plex Sans" w:hAnsi="IBM Plex Sans"/>
          <w:color w:val="000000"/>
        </w:rPr>
        <w:t xml:space="preserve">” in </w:t>
      </w:r>
      <w:proofErr w:type="spellStart"/>
      <w:r>
        <w:rPr>
          <w:rFonts w:ascii="IBM Plex Sans" w:hAnsi="IBM Plex Sans"/>
          <w:color w:val="000000"/>
        </w:rPr>
        <w:t>OpenLDAP</w:t>
      </w:r>
      <w:proofErr w:type="spellEnd"/>
      <w:r>
        <w:rPr>
          <w:rFonts w:ascii="IBM Plex Sans" w:hAnsi="IBM Plex Sans"/>
          <w:color w:val="000000"/>
        </w:rPr>
        <w:t xml:space="preserve"> directory.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-x -W -D 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=local" -f </w:t>
      </w:r>
      <w:proofErr w:type="spellStart"/>
      <w:r>
        <w:rPr>
          <w:rFonts w:ascii="Consolas" w:hAnsi="Consolas"/>
          <w:color w:val="FFFFFF"/>
          <w:sz w:val="21"/>
          <w:szCs w:val="21"/>
        </w:rPr>
        <w:t>raj.ldif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 xml:space="preserve">Output: – Enter </w:t>
      </w:r>
      <w:proofErr w:type="spellStart"/>
      <w:r>
        <w:rPr>
          <w:rStyle w:val="Strong"/>
          <w:rFonts w:ascii="IBM Plex Sans" w:hAnsi="IBM Plex Sans"/>
          <w:color w:val="000000"/>
        </w:rPr>
        <w:t>ldapadm</w:t>
      </w:r>
      <w:proofErr w:type="spellEnd"/>
      <w:r>
        <w:rPr>
          <w:rStyle w:val="Strong"/>
          <w:rFonts w:ascii="IBM Plex Sans" w:hAnsi="IBM Plex Sans"/>
          <w:color w:val="000000"/>
        </w:rPr>
        <w:t xml:space="preserve"> password.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Enter LDAP Password: 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adding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new entry "</w:t>
      </w:r>
      <w:proofErr w:type="spell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raj,ou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Assign a password to the user.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ldappasswd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-s password123 -W -D 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 -x "</w:t>
      </w:r>
      <w:proofErr w:type="spell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raj,ou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Where,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-s</w:t>
      </w:r>
      <w:r>
        <w:rPr>
          <w:rFonts w:ascii="IBM Plex Sans" w:hAnsi="IBM Plex Sans"/>
          <w:color w:val="000000"/>
        </w:rPr>
        <w:t> specify the password for the username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-x</w:t>
      </w:r>
      <w:r>
        <w:rPr>
          <w:rFonts w:ascii="IBM Plex Sans" w:hAnsi="IBM Plex Sans"/>
          <w:color w:val="000000"/>
        </w:rPr>
        <w:t> username for which the password is changed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-D</w:t>
      </w:r>
      <w:r>
        <w:rPr>
          <w:rFonts w:ascii="IBM Plex Sans" w:hAnsi="IBM Plex Sans"/>
          <w:color w:val="000000"/>
        </w:rPr>
        <w:t> Distinguished name to authenticate to the LDAP server.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Verify LDAP entries.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ldapsearch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-x 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=raj -b 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 extended LDIF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 LDAPv3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FFFFFF"/>
          <w:sz w:val="21"/>
          <w:szCs w:val="21"/>
        </w:rPr>
        <w:t>base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&lt;dc=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=local&gt; with scope subtree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FFFFFF"/>
          <w:sz w:val="21"/>
          <w:szCs w:val="21"/>
        </w:rPr>
        <w:t>filter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 requesting: ALL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#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FFFFFF"/>
          <w:sz w:val="21"/>
          <w:szCs w:val="21"/>
        </w:rPr>
        <w:t>raj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, People, 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itzgeek.local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dn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raj,ou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top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account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posixAccount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objectClass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shadowAccount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uidNumber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9999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gidNumber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100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homeDirectory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/home/raj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loginShell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/bin/bash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gecos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: Raj [Admin (at) 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</w:t>
      </w:r>
      <w:proofErr w:type="spellEnd"/>
      <w:r>
        <w:rPr>
          <w:rFonts w:ascii="Consolas" w:hAnsi="Consolas"/>
          <w:color w:val="FFFFFF"/>
          <w:sz w:val="21"/>
          <w:szCs w:val="21"/>
        </w:rPr>
        <w:t>]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shadowLastChange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17058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shadowMin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0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shadowMax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99999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shadowWarning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7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userPassword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:: e1NTSEF9MkE2eUhIS0pJQVRnMHBCdkpVWjR5Q3JvTkJLTzdBTWY=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FFFFFF"/>
          <w:sz w:val="21"/>
          <w:szCs w:val="21"/>
        </w:rPr>
        <w:t>search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result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search</w:t>
      </w:r>
      <w:proofErr w:type="gramEnd"/>
      <w:r>
        <w:rPr>
          <w:rFonts w:ascii="Consolas" w:hAnsi="Consolas"/>
          <w:color w:val="FFFFFF"/>
          <w:sz w:val="21"/>
          <w:szCs w:val="21"/>
        </w:rPr>
        <w:t>: 2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result</w:t>
      </w:r>
      <w:proofErr w:type="gramEnd"/>
      <w:r>
        <w:rPr>
          <w:rFonts w:ascii="Consolas" w:hAnsi="Consolas"/>
          <w:color w:val="FFFFFF"/>
          <w:sz w:val="21"/>
          <w:szCs w:val="21"/>
        </w:rPr>
        <w:t>: 0 Success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numResponses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2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numEntries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: 1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To delete an entry from LDAP (</w:t>
      </w:r>
      <w:r>
        <w:rPr>
          <w:rStyle w:val="Strong"/>
          <w:rFonts w:ascii="IBM Plex Sans" w:hAnsi="IBM Plex Sans"/>
          <w:color w:val="000000"/>
        </w:rPr>
        <w:t>Optional</w:t>
      </w:r>
      <w:r>
        <w:rPr>
          <w:rFonts w:ascii="IBM Plex Sans" w:hAnsi="IBM Plex Sans"/>
          <w:color w:val="000000"/>
        </w:rPr>
        <w:t>).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ldapdelete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-W -D "</w:t>
      </w:r>
      <w:proofErr w:type="spellStart"/>
      <w:r>
        <w:rPr>
          <w:rFonts w:ascii="Consolas" w:hAnsi="Consolas"/>
          <w:color w:val="FFFFFF"/>
          <w:sz w:val="21"/>
          <w:szCs w:val="21"/>
        </w:rPr>
        <w:t>cn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ldapadm,dc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 "</w:t>
      </w:r>
      <w:proofErr w:type="spellStart"/>
      <w:r>
        <w:rPr>
          <w:rFonts w:ascii="Consolas" w:hAnsi="Consolas"/>
          <w:color w:val="FFFFFF"/>
          <w:sz w:val="21"/>
          <w:szCs w:val="21"/>
        </w:rPr>
        <w:t>uid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raj,ou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People,dc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</w:t>
      </w:r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Firewall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Add the LDAP service to the firewall (TCP 389).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firewall-</w:t>
      </w:r>
      <w:proofErr w:type="spellStart"/>
      <w:r>
        <w:rPr>
          <w:rFonts w:ascii="Consolas" w:hAnsi="Consolas"/>
          <w:color w:val="FFFFFF"/>
          <w:sz w:val="21"/>
          <w:szCs w:val="21"/>
        </w:rPr>
        <w:t>cmd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--permanent --add-service=</w:t>
      </w:r>
      <w:proofErr w:type="spellStart"/>
      <w:r>
        <w:rPr>
          <w:rFonts w:ascii="Consolas" w:hAnsi="Consolas"/>
          <w:color w:val="FFFFFF"/>
          <w:sz w:val="21"/>
          <w:szCs w:val="21"/>
        </w:rPr>
        <w:t>ldap</w:t>
      </w:r>
      <w:proofErr w:type="spellEnd"/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firewall-</w:t>
      </w:r>
      <w:proofErr w:type="spellStart"/>
      <w:r>
        <w:rPr>
          <w:rFonts w:ascii="Consolas" w:hAnsi="Consolas"/>
          <w:color w:val="FFFFFF"/>
          <w:sz w:val="21"/>
          <w:szCs w:val="21"/>
        </w:rPr>
        <w:t>cmd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--reload</w:t>
      </w:r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Enable LDAP logging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Configure </w:t>
      </w:r>
      <w:proofErr w:type="spellStart"/>
      <w:r>
        <w:rPr>
          <w:rFonts w:ascii="IBM Plex Sans" w:hAnsi="IBM Plex Sans"/>
          <w:color w:val="000000"/>
        </w:rPr>
        <w:t>Rsyslog</w:t>
      </w:r>
      <w:proofErr w:type="spellEnd"/>
      <w:r>
        <w:rPr>
          <w:rFonts w:ascii="IBM Plex Sans" w:hAnsi="IBM Plex Sans"/>
          <w:color w:val="000000"/>
        </w:rPr>
        <w:t xml:space="preserve"> to log LDAP events to log file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var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EAEAEA"/>
        </w:rPr>
        <w:t>/log/ldap.log</w:t>
      </w:r>
      <w:r>
        <w:rPr>
          <w:rFonts w:ascii="IBM Plex Sans" w:hAnsi="IBM Plex Sans"/>
          <w:color w:val="000000"/>
        </w:rPr>
        <w:t>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vi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/etc/</w:t>
      </w:r>
      <w:proofErr w:type="spellStart"/>
      <w:r>
        <w:rPr>
          <w:rFonts w:ascii="Consolas" w:hAnsi="Consolas"/>
          <w:color w:val="FFFFFF"/>
          <w:sz w:val="21"/>
          <w:szCs w:val="21"/>
        </w:rPr>
        <w:t>rsyslog.conf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Add below line to /etc/</w:t>
      </w:r>
      <w:proofErr w:type="spellStart"/>
      <w:r>
        <w:rPr>
          <w:rFonts w:ascii="IBM Plex Sans" w:hAnsi="IBM Plex Sans"/>
          <w:color w:val="000000"/>
        </w:rPr>
        <w:t>rsyslog.conf</w:t>
      </w:r>
      <w:proofErr w:type="spellEnd"/>
      <w:r>
        <w:rPr>
          <w:rFonts w:ascii="IBM Plex Sans" w:hAnsi="IBM Plex Sans"/>
          <w:color w:val="000000"/>
        </w:rPr>
        <w:t xml:space="preserve"> file.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local4.* /</w:t>
      </w:r>
      <w:proofErr w:type="spellStart"/>
      <w:r>
        <w:rPr>
          <w:rFonts w:ascii="Consolas" w:hAnsi="Consolas"/>
          <w:color w:val="FFFFFF"/>
          <w:sz w:val="21"/>
          <w:szCs w:val="21"/>
        </w:rPr>
        <w:t>var</w:t>
      </w:r>
      <w:proofErr w:type="spellEnd"/>
      <w:r>
        <w:rPr>
          <w:rFonts w:ascii="Consolas" w:hAnsi="Consolas"/>
          <w:color w:val="FFFFFF"/>
          <w:sz w:val="21"/>
          <w:szCs w:val="21"/>
        </w:rPr>
        <w:t>/log/ldap.log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Restart the </w:t>
      </w:r>
      <w:proofErr w:type="spellStart"/>
      <w:r>
        <w:rPr>
          <w:rFonts w:ascii="IBM Plex Sans" w:hAnsi="IBM Plex Sans"/>
          <w:color w:val="000000"/>
        </w:rPr>
        <w:t>rsyslog</w:t>
      </w:r>
      <w:proofErr w:type="spellEnd"/>
      <w:r>
        <w:rPr>
          <w:rFonts w:ascii="IBM Plex Sans" w:hAnsi="IBM Plex Sans"/>
          <w:color w:val="000000"/>
        </w:rPr>
        <w:t xml:space="preserve"> service.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restart </w:t>
      </w:r>
      <w:proofErr w:type="spellStart"/>
      <w:r>
        <w:rPr>
          <w:rFonts w:ascii="Consolas" w:hAnsi="Consolas"/>
          <w:color w:val="FFFFFF"/>
          <w:sz w:val="21"/>
          <w:szCs w:val="21"/>
        </w:rPr>
        <w:t>rsyslog</w:t>
      </w:r>
      <w:proofErr w:type="spellEnd"/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LDAP client configuration to use LDAP Server</w:t>
      </w: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br/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Install the necessary LDAP client packages on the client machine.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yum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install -y </w:t>
      </w:r>
      <w:proofErr w:type="spellStart"/>
      <w:r>
        <w:rPr>
          <w:rFonts w:ascii="Consolas" w:hAnsi="Consolas"/>
          <w:color w:val="FFFFFF"/>
          <w:sz w:val="21"/>
          <w:szCs w:val="21"/>
        </w:rPr>
        <w:t>openldap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-clients </w:t>
      </w:r>
      <w:proofErr w:type="spellStart"/>
      <w:r>
        <w:rPr>
          <w:rFonts w:ascii="Consolas" w:hAnsi="Consolas"/>
          <w:color w:val="FFFFFF"/>
          <w:sz w:val="21"/>
          <w:szCs w:val="21"/>
        </w:rPr>
        <w:t>nss</w:t>
      </w:r>
      <w:proofErr w:type="spellEnd"/>
      <w:r>
        <w:rPr>
          <w:rFonts w:ascii="Consolas" w:hAnsi="Consolas"/>
          <w:color w:val="FFFFFF"/>
          <w:sz w:val="21"/>
          <w:szCs w:val="21"/>
        </w:rPr>
        <w:t>-pam-</w:t>
      </w:r>
      <w:proofErr w:type="spellStart"/>
      <w:r>
        <w:rPr>
          <w:rFonts w:ascii="Consolas" w:hAnsi="Consolas"/>
          <w:color w:val="FFFFFF"/>
          <w:sz w:val="21"/>
          <w:szCs w:val="21"/>
        </w:rPr>
        <w:t>ldapd</w:t>
      </w:r>
      <w:proofErr w:type="spellEnd"/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Execute the below command to add the client machine to LDAP server for single sign-on. Replace </w:t>
      </w:r>
      <w:r>
        <w:rPr>
          <w:rStyle w:val="Strong"/>
          <w:rFonts w:ascii="IBM Plex Sans" w:hAnsi="IBM Plex Sans"/>
          <w:color w:val="000000"/>
        </w:rPr>
        <w:t>“192.168.1.10”</w:t>
      </w:r>
      <w:r>
        <w:rPr>
          <w:rFonts w:ascii="IBM Plex Sans" w:hAnsi="IBM Plex Sans"/>
          <w:color w:val="000000"/>
        </w:rPr>
        <w:t> with your LDAP server’s IP address or hostname.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authconfig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FFFFFF"/>
          <w:sz w:val="21"/>
          <w:szCs w:val="21"/>
        </w:rPr>
        <w:t>enableldap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FFFFFF"/>
          <w:sz w:val="21"/>
          <w:szCs w:val="21"/>
        </w:rPr>
        <w:t>enableldapauth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FFFFFF"/>
          <w:sz w:val="21"/>
          <w:szCs w:val="21"/>
        </w:rPr>
        <w:t>ldapserver</w:t>
      </w:r>
      <w:proofErr w:type="spellEnd"/>
      <w:r>
        <w:rPr>
          <w:rFonts w:ascii="Consolas" w:hAnsi="Consolas"/>
          <w:color w:val="FFFFFF"/>
          <w:sz w:val="21"/>
          <w:szCs w:val="21"/>
        </w:rPr>
        <w:t>=</w:t>
      </w:r>
      <w:r>
        <w:rPr>
          <w:rStyle w:val="Strong"/>
          <w:rFonts w:ascii="Consolas" w:hAnsi="Consolas"/>
          <w:color w:val="00FF00"/>
          <w:sz w:val="21"/>
          <w:szCs w:val="21"/>
        </w:rPr>
        <w:t>192.168.1.10</w:t>
      </w:r>
      <w:r>
        <w:rPr>
          <w:rFonts w:ascii="Consolas" w:hAnsi="Consolas"/>
          <w:color w:val="FFFFFF"/>
          <w:sz w:val="21"/>
          <w:szCs w:val="21"/>
        </w:rPr>
        <w:t xml:space="preserve"> --</w:t>
      </w:r>
      <w:proofErr w:type="spellStart"/>
      <w:r>
        <w:rPr>
          <w:rFonts w:ascii="Consolas" w:hAnsi="Consolas"/>
          <w:color w:val="FFFFFF"/>
          <w:sz w:val="21"/>
          <w:szCs w:val="21"/>
        </w:rPr>
        <w:t>ldapbasedn</w:t>
      </w:r>
      <w:proofErr w:type="spellEnd"/>
      <w:r>
        <w:rPr>
          <w:rFonts w:ascii="Consolas" w:hAnsi="Consolas"/>
          <w:color w:val="FFFFFF"/>
          <w:sz w:val="21"/>
          <w:szCs w:val="21"/>
        </w:rPr>
        <w:t>="dc=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itzgeek,dc</w:t>
      </w:r>
      <w:proofErr w:type="spellEnd"/>
      <w:r>
        <w:rPr>
          <w:rFonts w:ascii="Consolas" w:hAnsi="Consolas"/>
          <w:color w:val="FFFFFF"/>
          <w:sz w:val="21"/>
          <w:szCs w:val="21"/>
        </w:rPr>
        <w:t>=local" --</w:t>
      </w:r>
      <w:proofErr w:type="spellStart"/>
      <w:r>
        <w:rPr>
          <w:rFonts w:ascii="Consolas" w:hAnsi="Consolas"/>
          <w:color w:val="FFFFFF"/>
          <w:sz w:val="21"/>
          <w:szCs w:val="21"/>
        </w:rPr>
        <w:t>enablemkhomedir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--update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Restart the LDAP client service.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restart  </w:t>
      </w:r>
      <w:proofErr w:type="spellStart"/>
      <w:r>
        <w:rPr>
          <w:rFonts w:ascii="Consolas" w:hAnsi="Consolas"/>
          <w:color w:val="FFFFFF"/>
          <w:sz w:val="21"/>
          <w:szCs w:val="21"/>
        </w:rPr>
        <w:t>nslcd</w:t>
      </w:r>
      <w:proofErr w:type="spellEnd"/>
    </w:p>
    <w:p w:rsidR="00E82B2B" w:rsidRDefault="00E82B2B" w:rsidP="00E82B2B">
      <w:pPr>
        <w:pStyle w:val="Heading2"/>
        <w:shd w:val="clear" w:color="auto" w:fill="FFFFFF"/>
        <w:spacing w:before="300" w:after="150"/>
        <w:rPr>
          <w:rFonts w:ascii="IBM Plex Serif" w:hAnsi="IBM Plex Serif"/>
          <w:color w:val="800000"/>
          <w:sz w:val="45"/>
          <w:szCs w:val="45"/>
          <w:u w:val="single"/>
        </w:rPr>
      </w:pPr>
      <w:r>
        <w:rPr>
          <w:rFonts w:ascii="IBM Plex Serif" w:hAnsi="IBM Plex Serif"/>
          <w:b/>
          <w:bCs/>
          <w:color w:val="800000"/>
          <w:sz w:val="45"/>
          <w:szCs w:val="45"/>
          <w:u w:val="single"/>
        </w:rPr>
        <w:t>Verify LDAP Login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 xml:space="preserve">Use the </w:t>
      </w:r>
      <w:proofErr w:type="spellStart"/>
      <w:r>
        <w:rPr>
          <w:rFonts w:ascii="IBM Plex Sans" w:hAnsi="IBM Plex Sans"/>
          <w:color w:val="000000"/>
        </w:rPr>
        <w:t>getent</w:t>
      </w:r>
      <w:proofErr w:type="spellEnd"/>
      <w:r>
        <w:rPr>
          <w:rFonts w:ascii="IBM Plex Sans" w:hAnsi="IBM Plex Sans"/>
          <w:color w:val="000000"/>
        </w:rPr>
        <w:t xml:space="preserve"> command to get the LDAP entries from the LDAP server.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getent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passwd raj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Output:</w:t>
      </w:r>
    </w:p>
    <w:p w:rsidR="00E82B2B" w:rsidRDefault="00E82B2B" w:rsidP="00E82B2B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raj: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x:9999:100:Raj [Admin (at) </w:t>
      </w:r>
      <w:proofErr w:type="spellStart"/>
      <w:r>
        <w:rPr>
          <w:rFonts w:ascii="Consolas" w:hAnsi="Consolas"/>
          <w:color w:val="FFFFFF"/>
          <w:sz w:val="21"/>
          <w:szCs w:val="21"/>
        </w:rPr>
        <w:t>ITzGeek</w:t>
      </w:r>
      <w:proofErr w:type="spellEnd"/>
      <w:r>
        <w:rPr>
          <w:rFonts w:ascii="Consolas" w:hAnsi="Consolas"/>
          <w:color w:val="FFFFFF"/>
          <w:sz w:val="21"/>
          <w:szCs w:val="21"/>
        </w:rPr>
        <w:t>]:/home/raj:/bin/bash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Style w:val="Strong"/>
          <w:rFonts w:ascii="IBM Plex Sans" w:hAnsi="IBM Plex Sans"/>
          <w:color w:val="000000"/>
        </w:rPr>
        <w:t>Screenshot:</w:t>
      </w:r>
    </w:p>
    <w:p w:rsidR="00E82B2B" w:rsidRDefault="00E82B2B" w:rsidP="00E82B2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762500" cy="336550"/>
            <wp:effectExtent l="0" t="0" r="0" b="6350"/>
            <wp:docPr id="3" name="Picture 3" descr="OpenLDAP Server Configuration on CentOS 7 - Verify LDAP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LDAP Server Configuration on CentOS 7 - Verify LDAP 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OpenLDAP</w:t>
      </w:r>
      <w:proofErr w:type="spellEnd"/>
      <w:r>
        <w:t xml:space="preserve"> Server Configuration on CentOS 7 – Verify LDAP Login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To verify the LDAP, log in using the LDAP user “</w:t>
      </w:r>
      <w:r>
        <w:rPr>
          <w:rStyle w:val="Strong"/>
          <w:rFonts w:ascii="IBM Plex Sans" w:hAnsi="IBM Plex Sans"/>
          <w:color w:val="000000"/>
        </w:rPr>
        <w:t>raj</w:t>
      </w:r>
      <w:r>
        <w:rPr>
          <w:rFonts w:ascii="IBM Plex Sans" w:hAnsi="IBM Plex Sans"/>
          <w:color w:val="000000"/>
        </w:rPr>
        <w:t>” on the client machine.</w:t>
      </w:r>
    </w:p>
    <w:p w:rsidR="00E82B2B" w:rsidRDefault="00E82B2B" w:rsidP="00E82B2B">
      <w:pPr>
        <w:rPr>
          <w:rFonts w:ascii="Times New Roman" w:hAnsi="Times New Roman"/>
        </w:rPr>
      </w:pPr>
      <w:bookmarkStart w:id="1" w:name="_GoBack"/>
      <w:r>
        <w:rPr>
          <w:noProof/>
        </w:rPr>
        <w:drawing>
          <wp:inline distT="0" distB="0" distL="0" distR="0">
            <wp:extent cx="4762500" cy="1268095"/>
            <wp:effectExtent l="0" t="0" r="0" b="8255"/>
            <wp:docPr id="2" name="Picture 2" descr="OpenLDAP Server Configuration on CentOS 7 - LDAP User login on Client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nLDAP Server Configuration on CentOS 7 - LDAP User login on Client mach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proofErr w:type="spellStart"/>
      <w:r>
        <w:t>OpenLDAP</w:t>
      </w:r>
      <w:proofErr w:type="spellEnd"/>
      <w:r>
        <w:t xml:space="preserve"> Server Configuration on CentOS 7 – LDAP User login on the Client machine</w:t>
      </w:r>
    </w:p>
    <w:p w:rsidR="00E82B2B" w:rsidRDefault="00E82B2B" w:rsidP="00E82B2B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000000"/>
        </w:rPr>
      </w:pPr>
      <w:proofErr w:type="gramStart"/>
      <w:r>
        <w:rPr>
          <w:rFonts w:ascii="IBM Plex Sans" w:hAnsi="IBM Plex Sans"/>
          <w:color w:val="000000"/>
        </w:rPr>
        <w:t>That’s</w:t>
      </w:r>
      <w:proofErr w:type="gramEnd"/>
      <w:r>
        <w:rPr>
          <w:rFonts w:ascii="IBM Plex Sans" w:hAnsi="IBM Plex Sans"/>
          <w:color w:val="000000"/>
        </w:rPr>
        <w:t xml:space="preserve"> All.</w:t>
      </w:r>
    </w:p>
    <w:p w:rsidR="00E82B2B" w:rsidRDefault="00E82B2B"/>
    <w:sectPr w:rsidR="00E8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Ford Antenna Cond Light"/>
    <w:panose1 w:val="00000000000000000000"/>
    <w:charset w:val="00"/>
    <w:family w:val="roman"/>
    <w:notTrueType/>
    <w:pitch w:val="default"/>
  </w:font>
  <w:font w:name="IBM Plex Serif">
    <w:altName w:val="Ford Antenna Cond Light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B"/>
    <w:rsid w:val="00E82B2B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F723"/>
  <w15:chartTrackingRefBased/>
  <w15:docId w15:val="{C65D76E6-FE98-4F0C-9801-A74B01B5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E82B2B"/>
  </w:style>
  <w:style w:type="character" w:customStyle="1" w:styleId="post-author-name">
    <w:name w:val="post-author-name"/>
    <w:basedOn w:val="DefaultParagraphFont"/>
    <w:rsid w:val="00E82B2B"/>
  </w:style>
  <w:style w:type="character" w:customStyle="1" w:styleId="time">
    <w:name w:val="time"/>
    <w:basedOn w:val="DefaultParagraphFont"/>
    <w:rsid w:val="00E82B2B"/>
  </w:style>
  <w:style w:type="character" w:customStyle="1" w:styleId="Heading2Char">
    <w:name w:val="Heading 2 Char"/>
    <w:basedOn w:val="DefaultParagraphFont"/>
    <w:link w:val="Heading2"/>
    <w:uiPriority w:val="9"/>
    <w:semiHidden/>
    <w:rsid w:val="00E82B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8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B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2B2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2B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2B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311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495388695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1696152593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2136945917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8903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zgeek.com/how-tos/linux/centos-how-tos/migrate-local-users-ldap-accou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tzgeek.com/how-tos/linux/centos-how-tos/configure-openldap-multi-master-replication-linu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zgeek.com/how-tos/linux/centos-how-tos/configure-dns-bind-server-on-centos-7-rhel-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tzgeek.com/tag/openldap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itzgeek.com/author/admin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1523</Words>
  <Characters>8682</Characters>
  <Application>Microsoft Office Word</Application>
  <DocSecurity>0</DocSecurity>
  <Lines>72</Lines>
  <Paragraphs>20</Paragraphs>
  <ScaleCrop>false</ScaleCrop>
  <Company>Ford Motor Company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2020-08-30T18:24:00Z</dcterms:created>
  <dcterms:modified xsi:type="dcterms:W3CDTF">2020-08-30T18:29:00Z</dcterms:modified>
</cp:coreProperties>
</file>